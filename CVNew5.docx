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792D" w14:textId="77777777" w:rsidR="007D6C93" w:rsidRPr="006F0725" w:rsidRDefault="009C43CB" w:rsidP="003E40F3">
      <w:pPr>
        <w:tabs>
          <w:tab w:val="right" w:pos="1008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>Hugo Seguin</w:t>
      </w:r>
    </w:p>
    <w:p w14:paraId="5D8B5A89" w14:textId="1F7F7032" w:rsidR="00251D79" w:rsidRPr="006F0725" w:rsidRDefault="00CE2653" w:rsidP="003E40F3">
      <w:pPr>
        <w:tabs>
          <w:tab w:val="right" w:pos="10080"/>
        </w:tabs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h</w:t>
      </w:r>
      <w:r w:rsidR="00103E31">
        <w:rPr>
          <w:rFonts w:ascii="Times New Roman" w:hAnsi="Times New Roman" w:cs="Times New Roman"/>
        </w:rPr>
        <w:t>seguin</w:t>
      </w:r>
      <w:r w:rsidR="00A52E77" w:rsidRPr="006F0725">
        <w:rPr>
          <w:rFonts w:ascii="Times New Roman" w:hAnsi="Times New Roman" w:cs="Times New Roman"/>
        </w:rPr>
        <w:t>@</w:t>
      </w:r>
      <w:r w:rsidR="00103E31">
        <w:rPr>
          <w:rFonts w:ascii="Times New Roman" w:hAnsi="Times New Roman" w:cs="Times New Roman"/>
        </w:rPr>
        <w:t>iastate</w:t>
      </w:r>
      <w:bookmarkStart w:id="0" w:name="_GoBack"/>
      <w:bookmarkEnd w:id="0"/>
      <w:r w:rsidR="009C43CB" w:rsidRPr="006F0725">
        <w:rPr>
          <w:rFonts w:ascii="Times New Roman" w:hAnsi="Times New Roman" w:cs="Times New Roman"/>
        </w:rPr>
        <w:t>.</w:t>
      </w:r>
      <w:r w:rsidR="00A52E77" w:rsidRPr="006F0725">
        <w:rPr>
          <w:rFonts w:ascii="Times New Roman" w:hAnsi="Times New Roman" w:cs="Times New Roman"/>
        </w:rPr>
        <w:t>com</w:t>
      </w:r>
      <w:r w:rsidR="00251D79" w:rsidRPr="006F0725">
        <w:rPr>
          <w:rFonts w:ascii="Times New Roman" w:hAnsi="Times New Roman" w:cs="Times New Roman"/>
        </w:rPr>
        <w:t xml:space="preserve"> | </w:t>
      </w:r>
      <w:r w:rsidR="009C43CB" w:rsidRPr="006F0725">
        <w:rPr>
          <w:rFonts w:ascii="Times New Roman" w:hAnsi="Times New Roman" w:cs="Times New Roman"/>
        </w:rPr>
        <w:t>802-307-6314</w:t>
      </w:r>
      <w:r w:rsidR="00251D79" w:rsidRPr="006F0725">
        <w:rPr>
          <w:rFonts w:ascii="Times New Roman" w:hAnsi="Times New Roman" w:cs="Times New Roman"/>
        </w:rPr>
        <w:t xml:space="preserve"> | </w:t>
      </w:r>
      <w:hyperlink r:id="rId8" w:history="1">
        <w:r w:rsidR="009C43CB" w:rsidRPr="006F0725">
          <w:rPr>
            <w:rStyle w:val="Hyperlink"/>
            <w:rFonts w:ascii="Times New Roman" w:hAnsi="Times New Roman" w:cs="Times New Roman"/>
          </w:rPr>
          <w:t>Hugo Seguin | LinkedIn</w:t>
        </w:r>
      </w:hyperlink>
      <w:r w:rsidR="003258BD" w:rsidRPr="006F0725">
        <w:rPr>
          <w:rFonts w:ascii="Times New Roman" w:hAnsi="Times New Roman" w:cs="Times New Roman"/>
        </w:rPr>
        <w:t>|</w:t>
      </w:r>
      <w:r w:rsidR="009C43CB" w:rsidRPr="006F0725">
        <w:rPr>
          <w:rFonts w:ascii="Times New Roman" w:hAnsi="Times New Roman" w:cs="Times New Roman"/>
        </w:rPr>
        <w:t xml:space="preserve"> 140 N. Hyland</w:t>
      </w:r>
      <w:r w:rsidR="00EF53A2" w:rsidRPr="006F0725">
        <w:rPr>
          <w:rFonts w:ascii="Times New Roman" w:hAnsi="Times New Roman" w:cs="Times New Roman"/>
        </w:rPr>
        <w:t>,</w:t>
      </w:r>
      <w:r w:rsidR="009C43CB" w:rsidRPr="006F0725">
        <w:rPr>
          <w:rFonts w:ascii="Times New Roman" w:hAnsi="Times New Roman" w:cs="Times New Roman"/>
        </w:rPr>
        <w:t xml:space="preserve"> Apt 202</w:t>
      </w:r>
    </w:p>
    <w:p w14:paraId="461D1389" w14:textId="77777777" w:rsidR="00251D79" w:rsidRPr="006F0725" w:rsidRDefault="00E57546" w:rsidP="003E40F3">
      <w:pPr>
        <w:tabs>
          <w:tab w:val="right" w:pos="1008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C80B" wp14:editId="04791E66">
                <wp:simplePos x="0" y="0"/>
                <wp:positionH relativeFrom="margin">
                  <wp:posOffset>0</wp:posOffset>
                </wp:positionH>
                <wp:positionV relativeFrom="paragraph">
                  <wp:posOffset>96520</wp:posOffset>
                </wp:positionV>
                <wp:extent cx="641908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0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AF3F6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6pt" to="505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CQ1gEAAA0EAAAOAAAAZHJzL2Uyb0RvYy54bWysU8GO2yAUvFfqPyDuje1otd1acfaQ1fZS&#10;tVG3/QAWQ4wEPPSgcfL3fWDHWbVVpVZ7wQbeDDPDY3N/cpYdFUYDvuPNquZMeQm98YeOf//2+O6O&#10;s5iE74UFrzp+VpHfb9++2YyhVWsYwPYKGZH42I6h40NKoa2qKAflRFxBUJ42NaATiaZ4qHoUI7E7&#10;W63r+rYaAfuAIFWMtPowbfJt4ddayfRF66gSsx0nbamMWMbnPFbbjWgPKMJg5CxD/IcKJ4ynQxeq&#10;B5EE+4HmNypnJEIEnVYSXAVaG6mKB3LT1L+4eRpEUMULhRPDElN8PVr5+bhHZnq6O868cHRFTwmF&#10;OQyJ7cB7ChCQNTmnMcSWynd+j/Mshj1m0yeNLn/JDjuVbM9LtuqUmKTF25vmQ31H3SAve9UVGDCm&#10;jwocyz8dt8Zn26IVx08x0WFUeinJy9azkQSv39d1KYtgTf9orM2bpXXUziI7Crr0dCriieFFFc2s&#10;J9psaTJR/tLZqon/q9IUCslupgNyO145hZTKpwuv9VSdYZoULMBZ2d+Ac32GqtKq/wJeEOVk8GkB&#10;O+MB/yT7GoWe6i8JTL5zBM/Qn8v1lmio50r28/vITf1yXuDXV7z9CQAA//8DAFBLAwQUAAYACAAA&#10;ACEAEMcEPdsAAAAHAQAADwAAAGRycy9kb3ducmV2LnhtbEyPwU7DMBBE70j8g7VI3KidSoES4lSA&#10;hFSUE4UD3Nx4m0TEayveNuHvccWBHmdmNfO2XM9uEEccY+9JQ7ZQIJAab3tqNXy8v9ysQEQ2ZM3g&#10;CTX8YIR1dXlRmsL6id7wuOVWpBKKhdHQMYdCyth06Exc+ICUsr0fneEkx1ba0Uyp3A1yqdStdKan&#10;tNCZgM8dNt/bg9NQ109TxryJd69T/lmH8LXfrHKtr6/mxwcQjDP/H8MJP6FDlZh2/kA2ikFDeoST&#10;my9BnFKVqXsQuz9HVqU8569+AQAA//8DAFBLAQItABQABgAIAAAAIQC2gziS/gAAAOEBAAATAAAA&#10;AAAAAAAAAAAAAAAAAABbQ29udGVudF9UeXBlc10ueG1sUEsBAi0AFAAGAAgAAAAhADj9If/WAAAA&#10;lAEAAAsAAAAAAAAAAAAAAAAALwEAAF9yZWxzLy5yZWxzUEsBAi0AFAAGAAgAAAAhANJ4IJDWAQAA&#10;DQQAAA4AAAAAAAAAAAAAAAAALgIAAGRycy9lMm9Eb2MueG1sUEsBAi0AFAAGAAgAAAAhABDHBD3b&#10;AAAABw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9320E0C" w14:textId="77777777" w:rsidR="00927467" w:rsidRPr="006F0725" w:rsidRDefault="00927467" w:rsidP="00927467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6F0725">
        <w:rPr>
          <w:rFonts w:ascii="Times New Roman" w:hAnsi="Times New Roman" w:cs="Times New Roman"/>
          <w:b/>
          <w:u w:val="single"/>
        </w:rPr>
        <w:t>SKILLS</w:t>
      </w:r>
    </w:p>
    <w:p w14:paraId="2051BA2D" w14:textId="6C99B461" w:rsidR="00927467" w:rsidRPr="006F0725" w:rsidRDefault="00927467" w:rsidP="00927467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 xml:space="preserve">Software: </w:t>
      </w:r>
      <w:r w:rsidRPr="006F0725">
        <w:rPr>
          <w:rFonts w:ascii="Times New Roman" w:hAnsi="Times New Roman" w:cs="Times New Roman"/>
        </w:rPr>
        <w:t>Microsoft Office (Word, PowerPoint, Excel, Outlook, SharePoint), Google Workspace (Docs, Slides, Sheets, Gmail, Drive)</w:t>
      </w:r>
      <w:r w:rsidR="00DD2471" w:rsidRPr="006F0725">
        <w:rPr>
          <w:rFonts w:ascii="Times New Roman" w:hAnsi="Times New Roman" w:cs="Times New Roman"/>
        </w:rPr>
        <w:t xml:space="preserve">, </w:t>
      </w:r>
      <w:proofErr w:type="spellStart"/>
      <w:r w:rsidR="00DD2471" w:rsidRPr="006F0725">
        <w:rPr>
          <w:rFonts w:ascii="Times New Roman" w:hAnsi="Times New Roman" w:cs="Times New Roman"/>
        </w:rPr>
        <w:t>Github</w:t>
      </w:r>
      <w:proofErr w:type="spellEnd"/>
    </w:p>
    <w:p w14:paraId="7A6025B0" w14:textId="13BD7F3A" w:rsidR="00927467" w:rsidRPr="006F0725" w:rsidRDefault="00927467" w:rsidP="00927467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 xml:space="preserve">Statistics Programs: </w:t>
      </w:r>
      <w:r w:rsidRPr="006F0725">
        <w:rPr>
          <w:rFonts w:ascii="Times New Roman" w:hAnsi="Times New Roman" w:cs="Times New Roman"/>
        </w:rPr>
        <w:t xml:space="preserve">SPSS, </w:t>
      </w:r>
      <w:proofErr w:type="spellStart"/>
      <w:r w:rsidRPr="006F0725">
        <w:rPr>
          <w:rFonts w:ascii="Times New Roman" w:hAnsi="Times New Roman" w:cs="Times New Roman"/>
        </w:rPr>
        <w:t>PsychoPy</w:t>
      </w:r>
      <w:proofErr w:type="spellEnd"/>
      <w:r w:rsidR="005A1929" w:rsidRPr="006F0725">
        <w:rPr>
          <w:rFonts w:ascii="Times New Roman" w:hAnsi="Times New Roman" w:cs="Times New Roman"/>
        </w:rPr>
        <w:t>, Qualtrics</w:t>
      </w:r>
      <w:r w:rsidR="00724B8F" w:rsidRPr="006F0725">
        <w:rPr>
          <w:rFonts w:ascii="Times New Roman" w:hAnsi="Times New Roman" w:cs="Times New Roman"/>
        </w:rPr>
        <w:t>, Stata</w:t>
      </w:r>
    </w:p>
    <w:p w14:paraId="5592CCDE" w14:textId="4AE02305" w:rsidR="00927467" w:rsidRPr="006F0725" w:rsidRDefault="00927467" w:rsidP="00927467">
      <w:pPr>
        <w:pStyle w:val="ListParagraph"/>
        <w:numPr>
          <w:ilvl w:val="0"/>
          <w:numId w:val="1"/>
        </w:numPr>
        <w:tabs>
          <w:tab w:val="right" w:pos="10080"/>
        </w:tabs>
        <w:spacing w:before="240" w:after="0" w:line="240" w:lineRule="auto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 xml:space="preserve">Coding Languages: </w:t>
      </w:r>
      <w:r w:rsidRPr="006F0725">
        <w:rPr>
          <w:rFonts w:ascii="Times New Roman" w:hAnsi="Times New Roman" w:cs="Times New Roman"/>
        </w:rPr>
        <w:t>R, Python (</w:t>
      </w:r>
      <w:proofErr w:type="spellStart"/>
      <w:r w:rsidRPr="006F0725">
        <w:rPr>
          <w:rFonts w:ascii="Times New Roman" w:hAnsi="Times New Roman" w:cs="Times New Roman"/>
        </w:rPr>
        <w:t>Numpy</w:t>
      </w:r>
      <w:proofErr w:type="spellEnd"/>
      <w:r w:rsidRPr="006F0725">
        <w:rPr>
          <w:rFonts w:ascii="Times New Roman" w:hAnsi="Times New Roman" w:cs="Times New Roman"/>
        </w:rPr>
        <w:t>, Pandas, Sci-kit learn, Matplotlib), SPSS, SQL, C++, HTML 5, CSS</w:t>
      </w:r>
    </w:p>
    <w:p w14:paraId="7BCA4B45" w14:textId="4EDAD490" w:rsidR="00927467" w:rsidRPr="006F0725" w:rsidRDefault="00927467" w:rsidP="00927467">
      <w:pPr>
        <w:pStyle w:val="ListParagraph"/>
        <w:numPr>
          <w:ilvl w:val="0"/>
          <w:numId w:val="1"/>
        </w:numPr>
        <w:tabs>
          <w:tab w:val="right" w:pos="10080"/>
        </w:tabs>
        <w:spacing w:before="240" w:after="0" w:line="240" w:lineRule="auto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>Statistics:</w:t>
      </w:r>
      <w:r w:rsidRPr="006F0725">
        <w:rPr>
          <w:rFonts w:ascii="Times New Roman" w:hAnsi="Times New Roman" w:cs="Times New Roman"/>
        </w:rPr>
        <w:t xml:space="preserve"> </w:t>
      </w:r>
      <w:r w:rsidR="00144D60" w:rsidRPr="006F0725">
        <w:rPr>
          <w:rFonts w:ascii="Times New Roman" w:hAnsi="Times New Roman" w:cs="Times New Roman"/>
        </w:rPr>
        <w:t xml:space="preserve">7+ years of </w:t>
      </w:r>
      <w:r w:rsidR="00F436BA" w:rsidRPr="006F0725">
        <w:rPr>
          <w:rFonts w:ascii="Times New Roman" w:hAnsi="Times New Roman" w:cs="Times New Roman"/>
        </w:rPr>
        <w:t xml:space="preserve">Quantitative Analysis, Qualitative Analysis, </w:t>
      </w:r>
      <w:r w:rsidR="00250E59" w:rsidRPr="006F0725">
        <w:rPr>
          <w:rFonts w:ascii="Times New Roman" w:hAnsi="Times New Roman" w:cs="Times New Roman"/>
        </w:rPr>
        <w:t xml:space="preserve">Advanced Analytics, Machine Learning Techniques, </w:t>
      </w:r>
      <w:r w:rsidRPr="006F0725">
        <w:rPr>
          <w:rFonts w:ascii="Times New Roman" w:hAnsi="Times New Roman" w:cs="Times New Roman"/>
        </w:rPr>
        <w:t xml:space="preserve">Supervised Learning (linear and logistic regression, decision trees, support vector machines, neural networks), Unsupervised Learning (k-means clustering, principal components analysis), </w:t>
      </w:r>
      <w:r w:rsidR="0028134E" w:rsidRPr="006F0725">
        <w:rPr>
          <w:rFonts w:ascii="Times New Roman" w:hAnsi="Times New Roman" w:cs="Times New Roman"/>
        </w:rPr>
        <w:t xml:space="preserve">Multivariate Analysis, </w:t>
      </w:r>
      <w:r w:rsidRPr="006F0725">
        <w:rPr>
          <w:rFonts w:ascii="Times New Roman" w:hAnsi="Times New Roman" w:cs="Times New Roman"/>
        </w:rPr>
        <w:t xml:space="preserve">Regression, </w:t>
      </w:r>
      <w:proofErr w:type="spellStart"/>
      <w:r w:rsidRPr="006F0725">
        <w:rPr>
          <w:rFonts w:ascii="Times New Roman" w:hAnsi="Times New Roman" w:cs="Times New Roman"/>
        </w:rPr>
        <w:t>Anova</w:t>
      </w:r>
      <w:proofErr w:type="spellEnd"/>
      <w:r w:rsidR="0052083C" w:rsidRPr="006F0725">
        <w:rPr>
          <w:rFonts w:ascii="Times New Roman" w:hAnsi="Times New Roman" w:cs="Times New Roman"/>
        </w:rPr>
        <w:t xml:space="preserve">, </w:t>
      </w:r>
      <w:r w:rsidR="0052083C" w:rsidRPr="006F0725">
        <w:rPr>
          <w:rFonts w:ascii="Times New Roman" w:hAnsi="Times New Roman" w:cs="Times New Roman"/>
          <w:shd w:val="clear" w:color="auto" w:fill="FFFFFF"/>
        </w:rPr>
        <w:t>A/B Testing</w:t>
      </w:r>
      <w:r w:rsidR="006F0725" w:rsidRPr="006F0725">
        <w:rPr>
          <w:rFonts w:ascii="Times New Roman" w:hAnsi="Times New Roman" w:cs="Times New Roman"/>
          <w:shd w:val="clear" w:color="auto" w:fill="FFFFFF"/>
        </w:rPr>
        <w:t>, Excel pivot tables, formulas, VLOOKUP, predictive models</w:t>
      </w:r>
    </w:p>
    <w:p w14:paraId="1AB6821E" w14:textId="2D9C4FD4" w:rsidR="00927467" w:rsidRPr="006F0725" w:rsidRDefault="00927467" w:rsidP="00927467">
      <w:pPr>
        <w:pStyle w:val="ListParagraph"/>
        <w:numPr>
          <w:ilvl w:val="0"/>
          <w:numId w:val="1"/>
        </w:numPr>
        <w:tabs>
          <w:tab w:val="right" w:pos="10080"/>
        </w:tabs>
        <w:spacing w:before="240" w:after="0" w:line="240" w:lineRule="auto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 xml:space="preserve">Visualization: </w:t>
      </w:r>
      <w:r w:rsidRPr="006F0725">
        <w:rPr>
          <w:rFonts w:ascii="Times New Roman" w:hAnsi="Times New Roman" w:cs="Times New Roman"/>
        </w:rPr>
        <w:t>Tableau, Power BI</w:t>
      </w:r>
      <w:r w:rsidR="0085131E" w:rsidRPr="006F0725">
        <w:rPr>
          <w:rFonts w:ascii="Times New Roman" w:hAnsi="Times New Roman" w:cs="Times New Roman"/>
        </w:rPr>
        <w:t xml:space="preserve">, SQL Databases, Advanced analyses, Advanced statistics, </w:t>
      </w:r>
    </w:p>
    <w:p w14:paraId="32A4F534" w14:textId="60AF38FA" w:rsidR="00927467" w:rsidRPr="006F0725" w:rsidRDefault="00927467" w:rsidP="00927467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>Languages:</w:t>
      </w:r>
      <w:r w:rsidRPr="006F0725">
        <w:rPr>
          <w:rFonts w:ascii="Times New Roman" w:hAnsi="Times New Roman" w:cs="Times New Roman"/>
        </w:rPr>
        <w:t xml:space="preserve"> French (Native), Spanish (Basic) </w:t>
      </w:r>
    </w:p>
    <w:p w14:paraId="3D29BB2B" w14:textId="6960630C" w:rsidR="0085131E" w:rsidRPr="006F0725" w:rsidRDefault="0085131E" w:rsidP="00927467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 xml:space="preserve">Presentation: </w:t>
      </w:r>
      <w:r w:rsidRPr="006F0725">
        <w:rPr>
          <w:rFonts w:ascii="Times New Roman" w:hAnsi="Times New Roman" w:cs="Times New Roman"/>
        </w:rPr>
        <w:t>3+ years of professional presentation experience in academia, instructing, and business.</w:t>
      </w:r>
    </w:p>
    <w:p w14:paraId="5891122D" w14:textId="77777777" w:rsidR="00927467" w:rsidRPr="006F0725" w:rsidRDefault="00927467" w:rsidP="00927467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648347DB" w14:textId="77777777" w:rsidR="00251D79" w:rsidRPr="006F0725" w:rsidRDefault="00251D79" w:rsidP="003E40F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6F0725">
        <w:rPr>
          <w:rFonts w:ascii="Times New Roman" w:hAnsi="Times New Roman" w:cs="Times New Roman"/>
          <w:b/>
          <w:u w:val="single"/>
        </w:rPr>
        <w:t>EDUCATION</w:t>
      </w:r>
    </w:p>
    <w:p w14:paraId="1B689BA4" w14:textId="77777777" w:rsidR="00251D79" w:rsidRPr="006F0725" w:rsidRDefault="00251D79" w:rsidP="00EE03CD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  <w:bCs/>
        </w:rPr>
        <w:t>Iowa State University</w:t>
      </w:r>
      <w:r w:rsidRPr="006F0725">
        <w:rPr>
          <w:rFonts w:ascii="Times New Roman" w:hAnsi="Times New Roman" w:cs="Times New Roman"/>
        </w:rPr>
        <w:tab/>
        <w:t>Anticipated</w:t>
      </w:r>
      <w:r w:rsidR="00FA459A" w:rsidRPr="006F0725">
        <w:rPr>
          <w:rFonts w:ascii="Times New Roman" w:hAnsi="Times New Roman" w:cs="Times New Roman"/>
        </w:rPr>
        <w:t>:</w:t>
      </w:r>
      <w:r w:rsidRPr="006F0725">
        <w:rPr>
          <w:rFonts w:ascii="Times New Roman" w:hAnsi="Times New Roman" w:cs="Times New Roman"/>
        </w:rPr>
        <w:t xml:space="preserve"> </w:t>
      </w:r>
      <w:r w:rsidR="00EF53A2" w:rsidRPr="006F0725">
        <w:rPr>
          <w:rFonts w:ascii="Times New Roman" w:hAnsi="Times New Roman" w:cs="Times New Roman"/>
        </w:rPr>
        <w:t>March</w:t>
      </w:r>
      <w:r w:rsidRPr="006F0725">
        <w:rPr>
          <w:rFonts w:ascii="Times New Roman" w:hAnsi="Times New Roman" w:cs="Times New Roman"/>
        </w:rPr>
        <w:t xml:space="preserve"> 202</w:t>
      </w:r>
      <w:r w:rsidR="00EF53A2" w:rsidRPr="006F0725">
        <w:rPr>
          <w:rFonts w:ascii="Times New Roman" w:hAnsi="Times New Roman" w:cs="Times New Roman"/>
        </w:rPr>
        <w:t>3</w:t>
      </w:r>
    </w:p>
    <w:p w14:paraId="17279874" w14:textId="7710EC5B" w:rsidR="00E57546" w:rsidRPr="006F0725" w:rsidRDefault="00EF53A2" w:rsidP="00EF53A2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i/>
        </w:rPr>
        <w:t>Masters</w:t>
      </w:r>
      <w:r w:rsidR="00251D79" w:rsidRPr="006F0725">
        <w:rPr>
          <w:rFonts w:ascii="Times New Roman" w:hAnsi="Times New Roman" w:cs="Times New Roman"/>
          <w:i/>
        </w:rPr>
        <w:t xml:space="preserve"> of </w:t>
      </w:r>
      <w:r w:rsidR="002B623C" w:rsidRPr="006F0725">
        <w:rPr>
          <w:rFonts w:ascii="Times New Roman" w:hAnsi="Times New Roman" w:cs="Times New Roman"/>
          <w:i/>
        </w:rPr>
        <w:t>Science</w:t>
      </w:r>
      <w:r w:rsidR="00251D79" w:rsidRPr="006F0725">
        <w:rPr>
          <w:rFonts w:ascii="Times New Roman" w:hAnsi="Times New Roman" w:cs="Times New Roman"/>
          <w:i/>
        </w:rPr>
        <w:t>,</w:t>
      </w:r>
      <w:r w:rsidRPr="006F0725">
        <w:rPr>
          <w:rFonts w:ascii="Times New Roman" w:hAnsi="Times New Roman" w:cs="Times New Roman"/>
          <w:i/>
        </w:rPr>
        <w:t xml:space="preserve"> Social Psychology</w:t>
      </w:r>
      <w:r w:rsidR="00247E36" w:rsidRPr="006F0725">
        <w:rPr>
          <w:rFonts w:ascii="Times New Roman" w:hAnsi="Times New Roman" w:cs="Times New Roman"/>
          <w:i/>
        </w:rPr>
        <w:t xml:space="preserve">, (GPA: </w:t>
      </w:r>
      <w:r w:rsidRPr="006F0725">
        <w:rPr>
          <w:rFonts w:ascii="Times New Roman" w:hAnsi="Times New Roman" w:cs="Times New Roman"/>
          <w:i/>
        </w:rPr>
        <w:t>3</w:t>
      </w:r>
      <w:r w:rsidR="00247E36" w:rsidRPr="006F0725">
        <w:rPr>
          <w:rFonts w:ascii="Times New Roman" w:hAnsi="Times New Roman" w:cs="Times New Roman"/>
          <w:i/>
        </w:rPr>
        <w:t>.</w:t>
      </w:r>
      <w:r w:rsidRPr="006F0725">
        <w:rPr>
          <w:rFonts w:ascii="Times New Roman" w:hAnsi="Times New Roman" w:cs="Times New Roman"/>
          <w:i/>
        </w:rPr>
        <w:t>80</w:t>
      </w:r>
      <w:r w:rsidR="00247E36" w:rsidRPr="006F0725">
        <w:rPr>
          <w:rFonts w:ascii="Times New Roman" w:hAnsi="Times New Roman" w:cs="Times New Roman"/>
          <w:i/>
        </w:rPr>
        <w:t>)</w:t>
      </w:r>
      <w:r w:rsidR="00251D79" w:rsidRPr="006F0725">
        <w:rPr>
          <w:rFonts w:ascii="Times New Roman" w:hAnsi="Times New Roman" w:cs="Times New Roman"/>
          <w:i/>
        </w:rPr>
        <w:tab/>
      </w:r>
      <w:r w:rsidR="00251D79" w:rsidRPr="006F0725">
        <w:rPr>
          <w:rFonts w:ascii="Times New Roman" w:hAnsi="Times New Roman" w:cs="Times New Roman"/>
        </w:rPr>
        <w:t>Ames,</w:t>
      </w:r>
      <w:r w:rsidR="00F61149" w:rsidRPr="006F0725">
        <w:rPr>
          <w:rFonts w:ascii="Times New Roman" w:hAnsi="Times New Roman" w:cs="Times New Roman"/>
        </w:rPr>
        <w:t xml:space="preserve"> IA, USA</w:t>
      </w:r>
      <w:r w:rsidR="00251D79" w:rsidRPr="006F0725">
        <w:rPr>
          <w:rFonts w:ascii="Times New Roman" w:hAnsi="Times New Roman" w:cs="Times New Roman"/>
        </w:rPr>
        <w:t xml:space="preserve"> </w:t>
      </w:r>
    </w:p>
    <w:p w14:paraId="6510649E" w14:textId="77777777" w:rsidR="00251D79" w:rsidRPr="006F0725" w:rsidRDefault="00251D79" w:rsidP="003E40F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  <w:i/>
        </w:rPr>
      </w:pPr>
    </w:p>
    <w:p w14:paraId="40F0F05E" w14:textId="77777777" w:rsidR="00EF53A2" w:rsidRPr="006F0725" w:rsidRDefault="00EF53A2" w:rsidP="00EF53A2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>Bishops University</w:t>
      </w:r>
      <w:r w:rsidRPr="006F0725">
        <w:rPr>
          <w:rFonts w:ascii="Times New Roman" w:hAnsi="Times New Roman" w:cs="Times New Roman"/>
        </w:rPr>
        <w:tab/>
      </w:r>
      <w:r w:rsidR="00637EDC" w:rsidRPr="006F0725">
        <w:rPr>
          <w:rFonts w:ascii="Times New Roman" w:hAnsi="Times New Roman" w:cs="Times New Roman"/>
        </w:rPr>
        <w:t>March</w:t>
      </w:r>
      <w:r w:rsidRPr="006F0725">
        <w:rPr>
          <w:rFonts w:ascii="Times New Roman" w:hAnsi="Times New Roman" w:cs="Times New Roman"/>
        </w:rPr>
        <w:t xml:space="preserve"> 202</w:t>
      </w:r>
      <w:r w:rsidR="00637EDC" w:rsidRPr="006F0725">
        <w:rPr>
          <w:rFonts w:ascii="Times New Roman" w:hAnsi="Times New Roman" w:cs="Times New Roman"/>
        </w:rPr>
        <w:t>0</w:t>
      </w:r>
    </w:p>
    <w:p w14:paraId="4E608F19" w14:textId="6B29EB2C" w:rsidR="006C318B" w:rsidRPr="006F0725" w:rsidRDefault="00435BB1" w:rsidP="00EF53A2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i/>
        </w:rPr>
        <w:t>Bachelor</w:t>
      </w:r>
      <w:r w:rsidR="00D10A99" w:rsidRPr="006F0725">
        <w:rPr>
          <w:rFonts w:ascii="Times New Roman" w:hAnsi="Times New Roman" w:cs="Times New Roman"/>
          <w:i/>
        </w:rPr>
        <w:t>s</w:t>
      </w:r>
      <w:r w:rsidR="00EF53A2" w:rsidRPr="006F0725">
        <w:rPr>
          <w:rFonts w:ascii="Times New Roman" w:hAnsi="Times New Roman" w:cs="Times New Roman"/>
          <w:i/>
        </w:rPr>
        <w:t xml:space="preserve"> of </w:t>
      </w:r>
      <w:r w:rsidR="000C3A16" w:rsidRPr="006F0725">
        <w:rPr>
          <w:rFonts w:ascii="Times New Roman" w:hAnsi="Times New Roman" w:cs="Times New Roman"/>
          <w:i/>
        </w:rPr>
        <w:t>Arts,</w:t>
      </w:r>
      <w:r w:rsidR="00AA0797" w:rsidRPr="006F0725">
        <w:rPr>
          <w:rFonts w:ascii="Times New Roman" w:hAnsi="Times New Roman" w:cs="Times New Roman"/>
          <w:i/>
        </w:rPr>
        <w:t xml:space="preserve"> </w:t>
      </w:r>
      <w:r w:rsidR="000C3A16" w:rsidRPr="006F0725">
        <w:rPr>
          <w:rFonts w:ascii="Times New Roman" w:hAnsi="Times New Roman" w:cs="Times New Roman"/>
          <w:i/>
        </w:rPr>
        <w:t>Honors Applied</w:t>
      </w:r>
      <w:r w:rsidR="00EF53A2" w:rsidRPr="006F0725">
        <w:rPr>
          <w:rFonts w:ascii="Times New Roman" w:hAnsi="Times New Roman" w:cs="Times New Roman"/>
          <w:i/>
        </w:rPr>
        <w:t xml:space="preserve"> Psychology,</w:t>
      </w:r>
      <w:r w:rsidR="001E6DDA" w:rsidRPr="006F0725">
        <w:rPr>
          <w:rFonts w:ascii="Times New Roman" w:hAnsi="Times New Roman" w:cs="Times New Roman"/>
          <w:i/>
        </w:rPr>
        <w:t xml:space="preserve"> Graduated Honors,</w:t>
      </w:r>
      <w:r w:rsidR="00EF53A2" w:rsidRPr="006F0725">
        <w:rPr>
          <w:rFonts w:ascii="Times New Roman" w:hAnsi="Times New Roman" w:cs="Times New Roman"/>
          <w:i/>
        </w:rPr>
        <w:t xml:space="preserve"> (GPA: 4.00)</w:t>
      </w:r>
      <w:r w:rsidR="00EF53A2" w:rsidRPr="006F0725">
        <w:rPr>
          <w:rFonts w:ascii="Times New Roman" w:hAnsi="Times New Roman" w:cs="Times New Roman"/>
          <w:i/>
        </w:rPr>
        <w:tab/>
      </w:r>
      <w:r w:rsidR="00F61149" w:rsidRPr="006F0725">
        <w:rPr>
          <w:rFonts w:ascii="Times New Roman" w:hAnsi="Times New Roman" w:cs="Times New Roman"/>
        </w:rPr>
        <w:t>Sherbrooke</w:t>
      </w:r>
      <w:r w:rsidR="00EF53A2" w:rsidRPr="006F0725">
        <w:rPr>
          <w:rFonts w:ascii="Times New Roman" w:hAnsi="Times New Roman" w:cs="Times New Roman"/>
        </w:rPr>
        <w:t>,</w:t>
      </w:r>
      <w:r w:rsidR="00F61149" w:rsidRPr="006F0725">
        <w:rPr>
          <w:rFonts w:ascii="Times New Roman" w:hAnsi="Times New Roman" w:cs="Times New Roman"/>
        </w:rPr>
        <w:t xml:space="preserve"> QC, Canada</w:t>
      </w:r>
      <w:r w:rsidR="00EF53A2" w:rsidRPr="006F0725">
        <w:rPr>
          <w:rFonts w:ascii="Times New Roman" w:hAnsi="Times New Roman" w:cs="Times New Roman"/>
        </w:rPr>
        <w:t xml:space="preserve"> </w:t>
      </w:r>
    </w:p>
    <w:p w14:paraId="61E05DEF" w14:textId="77777777" w:rsidR="00251D79" w:rsidRPr="006F0725" w:rsidRDefault="003E40F3" w:rsidP="003E40F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ab/>
      </w:r>
    </w:p>
    <w:p w14:paraId="7780850B" w14:textId="0841F2C2" w:rsidR="00251D79" w:rsidRPr="006F0725" w:rsidRDefault="00440FC5" w:rsidP="003E40F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6F0725">
        <w:rPr>
          <w:rFonts w:ascii="Times New Roman" w:hAnsi="Times New Roman" w:cs="Times New Roman"/>
          <w:b/>
          <w:u w:val="single"/>
        </w:rPr>
        <w:t>RESEARCH</w:t>
      </w:r>
      <w:r w:rsidR="00B10E47" w:rsidRPr="006F0725">
        <w:rPr>
          <w:rFonts w:ascii="Times New Roman" w:hAnsi="Times New Roman" w:cs="Times New Roman"/>
          <w:b/>
          <w:u w:val="single"/>
        </w:rPr>
        <w:t xml:space="preserve"> </w:t>
      </w:r>
      <w:r w:rsidR="00251D79" w:rsidRPr="006F0725">
        <w:rPr>
          <w:rFonts w:ascii="Times New Roman" w:hAnsi="Times New Roman" w:cs="Times New Roman"/>
          <w:b/>
          <w:u w:val="single"/>
        </w:rPr>
        <w:t>EXPERIENCE</w:t>
      </w:r>
    </w:p>
    <w:p w14:paraId="187CF46E" w14:textId="77777777" w:rsidR="00251D79" w:rsidRPr="006F0725" w:rsidRDefault="000F55CB" w:rsidP="003E40F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>Iowa State University</w:t>
      </w:r>
      <w:r w:rsidR="0090340E" w:rsidRPr="006F0725">
        <w:rPr>
          <w:rFonts w:ascii="Times New Roman" w:hAnsi="Times New Roman" w:cs="Times New Roman"/>
        </w:rPr>
        <w:tab/>
        <w:t xml:space="preserve"> </w:t>
      </w:r>
      <w:r w:rsidR="00BA5EEC" w:rsidRPr="006F0725">
        <w:rPr>
          <w:rFonts w:ascii="Times New Roman" w:hAnsi="Times New Roman" w:cs="Times New Roman"/>
        </w:rPr>
        <w:t xml:space="preserve">August, </w:t>
      </w:r>
      <w:r w:rsidR="0090340E" w:rsidRPr="006F0725">
        <w:rPr>
          <w:rFonts w:ascii="Times New Roman" w:hAnsi="Times New Roman" w:cs="Times New Roman"/>
        </w:rPr>
        <w:t>202</w:t>
      </w:r>
      <w:r w:rsidR="00B10E47" w:rsidRPr="006F0725">
        <w:rPr>
          <w:rFonts w:ascii="Times New Roman" w:hAnsi="Times New Roman" w:cs="Times New Roman"/>
        </w:rPr>
        <w:t>0</w:t>
      </w:r>
      <w:r w:rsidR="0090340E" w:rsidRPr="006F0725">
        <w:rPr>
          <w:rFonts w:ascii="Times New Roman" w:hAnsi="Times New Roman" w:cs="Times New Roman"/>
        </w:rPr>
        <w:t xml:space="preserve"> – </w:t>
      </w:r>
      <w:r w:rsidR="00BA5EEC" w:rsidRPr="006F0725">
        <w:rPr>
          <w:rFonts w:ascii="Times New Roman" w:hAnsi="Times New Roman" w:cs="Times New Roman"/>
        </w:rPr>
        <w:t>January, 2023</w:t>
      </w:r>
    </w:p>
    <w:p w14:paraId="0CB9D623" w14:textId="77777777" w:rsidR="0090340E" w:rsidRPr="006F0725" w:rsidRDefault="000F55CB" w:rsidP="003E40F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i/>
        </w:rPr>
        <w:t>Graduate Student Researcher</w:t>
      </w:r>
      <w:r w:rsidR="0090340E" w:rsidRPr="006F0725">
        <w:rPr>
          <w:rFonts w:ascii="Times New Roman" w:hAnsi="Times New Roman" w:cs="Times New Roman"/>
          <w:i/>
        </w:rPr>
        <w:tab/>
      </w:r>
      <w:r w:rsidR="00BA5EEC" w:rsidRPr="006F0725">
        <w:rPr>
          <w:rFonts w:ascii="Times New Roman" w:hAnsi="Times New Roman" w:cs="Times New Roman"/>
        </w:rPr>
        <w:t>Ames</w:t>
      </w:r>
      <w:r w:rsidR="0090340E" w:rsidRPr="006F0725">
        <w:rPr>
          <w:rFonts w:ascii="Times New Roman" w:hAnsi="Times New Roman" w:cs="Times New Roman"/>
        </w:rPr>
        <w:t xml:space="preserve">, </w:t>
      </w:r>
      <w:r w:rsidR="00BA5EEC" w:rsidRPr="006F0725">
        <w:rPr>
          <w:rFonts w:ascii="Times New Roman" w:hAnsi="Times New Roman" w:cs="Times New Roman"/>
        </w:rPr>
        <w:t>IA</w:t>
      </w:r>
    </w:p>
    <w:p w14:paraId="2EC564E2" w14:textId="34F286AD" w:rsidR="001227FE" w:rsidRPr="006F0725" w:rsidRDefault="000622EA" w:rsidP="00B41666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Worked on </w:t>
      </w:r>
      <w:r w:rsidR="007D6C93" w:rsidRPr="006F0725">
        <w:rPr>
          <w:rFonts w:ascii="Times New Roman" w:hAnsi="Times New Roman" w:cs="Times New Roman"/>
        </w:rPr>
        <w:t>two teams</w:t>
      </w:r>
      <w:r w:rsidR="00336F1A" w:rsidRPr="006F0725">
        <w:rPr>
          <w:rFonts w:ascii="Times New Roman" w:hAnsi="Times New Roman" w:cs="Times New Roman"/>
        </w:rPr>
        <w:t>,</w:t>
      </w:r>
      <w:r w:rsidR="009D4A97" w:rsidRPr="006F0725">
        <w:rPr>
          <w:rFonts w:ascii="Times New Roman" w:hAnsi="Times New Roman" w:cs="Times New Roman"/>
        </w:rPr>
        <w:t xml:space="preserve"> in a fast pace environment,</w:t>
      </w:r>
      <w:r w:rsidR="00780238" w:rsidRPr="006F0725">
        <w:rPr>
          <w:rFonts w:ascii="Times New Roman" w:hAnsi="Times New Roman" w:cs="Times New Roman"/>
        </w:rPr>
        <w:t xml:space="preserve"> </w:t>
      </w:r>
      <w:r w:rsidR="009D4A97" w:rsidRPr="006F0725">
        <w:rPr>
          <w:rFonts w:ascii="Times New Roman" w:hAnsi="Times New Roman" w:cs="Times New Roman"/>
        </w:rPr>
        <w:t xml:space="preserve">in </w:t>
      </w:r>
      <w:r w:rsidR="00541C01" w:rsidRPr="006F0725">
        <w:rPr>
          <w:rFonts w:ascii="Times New Roman" w:hAnsi="Times New Roman" w:cs="Times New Roman"/>
        </w:rPr>
        <w:t xml:space="preserve">each </w:t>
      </w:r>
      <w:r w:rsidR="009D4A97" w:rsidRPr="006F0725">
        <w:rPr>
          <w:rFonts w:ascii="Times New Roman" w:hAnsi="Times New Roman" w:cs="Times New Roman"/>
        </w:rPr>
        <w:t xml:space="preserve">team </w:t>
      </w:r>
      <w:r w:rsidR="00336F1A" w:rsidRPr="006F0725">
        <w:rPr>
          <w:rFonts w:ascii="Times New Roman" w:hAnsi="Times New Roman" w:cs="Times New Roman"/>
        </w:rPr>
        <w:t>supervising</w:t>
      </w:r>
      <w:r w:rsidR="00780238" w:rsidRPr="006F0725">
        <w:rPr>
          <w:rFonts w:ascii="Times New Roman" w:hAnsi="Times New Roman" w:cs="Times New Roman"/>
        </w:rPr>
        <w:t xml:space="preserve"> a research assistant</w:t>
      </w:r>
      <w:r w:rsidR="001227FE" w:rsidRPr="006F0725">
        <w:rPr>
          <w:rFonts w:ascii="Times New Roman" w:hAnsi="Times New Roman" w:cs="Times New Roman"/>
        </w:rPr>
        <w:t>.</w:t>
      </w:r>
      <w:r w:rsidR="0053641D" w:rsidRPr="006F0725">
        <w:rPr>
          <w:rFonts w:ascii="Times New Roman" w:hAnsi="Times New Roman" w:cs="Times New Roman"/>
        </w:rPr>
        <w:t xml:space="preserve"> </w:t>
      </w:r>
      <w:r w:rsidR="00336F1A" w:rsidRPr="006F0725">
        <w:rPr>
          <w:rFonts w:ascii="Times New Roman" w:hAnsi="Times New Roman" w:cs="Times New Roman"/>
        </w:rPr>
        <w:t xml:space="preserve">Created </w:t>
      </w:r>
      <w:r w:rsidR="001227FE" w:rsidRPr="006F0725">
        <w:rPr>
          <w:rFonts w:ascii="Times New Roman" w:hAnsi="Times New Roman" w:cs="Times New Roman"/>
        </w:rPr>
        <w:t xml:space="preserve">clear materials </w:t>
      </w:r>
      <w:r w:rsidR="00336F1A" w:rsidRPr="006F0725">
        <w:rPr>
          <w:rFonts w:ascii="Times New Roman" w:hAnsi="Times New Roman" w:cs="Times New Roman"/>
        </w:rPr>
        <w:t>for</w:t>
      </w:r>
      <w:r w:rsidR="001227FE" w:rsidRPr="006F0725">
        <w:rPr>
          <w:rFonts w:ascii="Times New Roman" w:hAnsi="Times New Roman" w:cs="Times New Roman"/>
        </w:rPr>
        <w:t xml:space="preserve"> RA</w:t>
      </w:r>
      <w:r w:rsidR="00336F1A" w:rsidRPr="006F0725">
        <w:rPr>
          <w:rFonts w:ascii="Times New Roman" w:hAnsi="Times New Roman" w:cs="Times New Roman"/>
        </w:rPr>
        <w:t>’s to follow</w:t>
      </w:r>
      <w:r w:rsidR="0053641D" w:rsidRPr="006F0725">
        <w:rPr>
          <w:rFonts w:ascii="Times New Roman" w:hAnsi="Times New Roman" w:cs="Times New Roman"/>
        </w:rPr>
        <w:t xml:space="preserve"> </w:t>
      </w:r>
      <w:r w:rsidR="00336F1A" w:rsidRPr="006F0725">
        <w:rPr>
          <w:rFonts w:ascii="Times New Roman" w:hAnsi="Times New Roman" w:cs="Times New Roman"/>
        </w:rPr>
        <w:t>while</w:t>
      </w:r>
      <w:r w:rsidR="0053641D" w:rsidRPr="006F0725">
        <w:rPr>
          <w:rFonts w:ascii="Times New Roman" w:hAnsi="Times New Roman" w:cs="Times New Roman"/>
        </w:rPr>
        <w:t xml:space="preserve"> conducting protocols on participants</w:t>
      </w:r>
      <w:r w:rsidR="001227FE" w:rsidRPr="006F0725">
        <w:rPr>
          <w:rFonts w:ascii="Times New Roman" w:hAnsi="Times New Roman" w:cs="Times New Roman"/>
        </w:rPr>
        <w:t>.</w:t>
      </w:r>
      <w:r w:rsidR="00541C01" w:rsidRPr="006F0725">
        <w:rPr>
          <w:rFonts w:ascii="Times New Roman" w:hAnsi="Times New Roman" w:cs="Times New Roman"/>
        </w:rPr>
        <w:t xml:space="preserve"> </w:t>
      </w:r>
      <w:r w:rsidR="009D4A97" w:rsidRPr="006F0725">
        <w:rPr>
          <w:rFonts w:ascii="Times New Roman" w:hAnsi="Times New Roman" w:cs="Times New Roman"/>
        </w:rPr>
        <w:t xml:space="preserve">Developed analytical and </w:t>
      </w:r>
      <w:proofErr w:type="gramStart"/>
      <w:r w:rsidR="009D4A97" w:rsidRPr="006F0725">
        <w:rPr>
          <w:rFonts w:ascii="Times New Roman" w:hAnsi="Times New Roman" w:cs="Times New Roman"/>
        </w:rPr>
        <w:t>problem solving</w:t>
      </w:r>
      <w:proofErr w:type="gramEnd"/>
      <w:r w:rsidR="009D4A97" w:rsidRPr="006F0725">
        <w:rPr>
          <w:rFonts w:ascii="Times New Roman" w:hAnsi="Times New Roman" w:cs="Times New Roman"/>
        </w:rPr>
        <w:t xml:space="preserve"> skills. </w:t>
      </w:r>
      <w:r w:rsidR="00541C01" w:rsidRPr="006F0725">
        <w:rPr>
          <w:rFonts w:ascii="Times New Roman" w:hAnsi="Times New Roman" w:cs="Times New Roman"/>
        </w:rPr>
        <w:t xml:space="preserve">Wrote out a detailed analysis and presented to Supervisors. </w:t>
      </w:r>
      <w:r w:rsidR="00B41666" w:rsidRPr="006F0725">
        <w:rPr>
          <w:rFonts w:ascii="Times New Roman" w:hAnsi="Times New Roman" w:cs="Times New Roman"/>
        </w:rPr>
        <w:t xml:space="preserve">Provided effective updates on projects outcomes and uncertainty to supervisors. </w:t>
      </w:r>
      <w:r w:rsidR="00525246" w:rsidRPr="006F0725">
        <w:rPr>
          <w:rFonts w:ascii="Times New Roman" w:hAnsi="Times New Roman" w:cs="Times New Roman"/>
        </w:rPr>
        <w:t>D</w:t>
      </w:r>
      <w:r w:rsidR="0053641D" w:rsidRPr="006F0725">
        <w:rPr>
          <w:rFonts w:ascii="Times New Roman" w:hAnsi="Times New Roman" w:cs="Times New Roman"/>
        </w:rPr>
        <w:t xml:space="preserve">eveloped </w:t>
      </w:r>
      <w:r w:rsidR="001E0A2C" w:rsidRPr="006F0725">
        <w:rPr>
          <w:rFonts w:ascii="Times New Roman" w:hAnsi="Times New Roman" w:cs="Times New Roman"/>
        </w:rPr>
        <w:t>leadership abilities</w:t>
      </w:r>
      <w:r w:rsidR="0053641D" w:rsidRPr="006F0725">
        <w:rPr>
          <w:rFonts w:ascii="Times New Roman" w:hAnsi="Times New Roman" w:cs="Times New Roman"/>
        </w:rPr>
        <w:t xml:space="preserve"> lay</w:t>
      </w:r>
      <w:r w:rsidR="00525246" w:rsidRPr="006F0725">
        <w:rPr>
          <w:rFonts w:ascii="Times New Roman" w:hAnsi="Times New Roman" w:cs="Times New Roman"/>
        </w:rPr>
        <w:t>ing</w:t>
      </w:r>
      <w:r w:rsidR="0053641D" w:rsidRPr="006F0725">
        <w:rPr>
          <w:rFonts w:ascii="Times New Roman" w:hAnsi="Times New Roman" w:cs="Times New Roman"/>
        </w:rPr>
        <w:t xml:space="preserve"> out </w:t>
      </w:r>
      <w:r w:rsidR="00525246" w:rsidRPr="006F0725">
        <w:rPr>
          <w:rFonts w:ascii="Times New Roman" w:hAnsi="Times New Roman" w:cs="Times New Roman"/>
        </w:rPr>
        <w:t xml:space="preserve">weekly goals </w:t>
      </w:r>
      <w:r w:rsidR="0053641D" w:rsidRPr="006F0725">
        <w:rPr>
          <w:rFonts w:ascii="Times New Roman" w:hAnsi="Times New Roman" w:cs="Times New Roman"/>
        </w:rPr>
        <w:t>and delegat</w:t>
      </w:r>
      <w:r w:rsidR="00525246" w:rsidRPr="006F0725">
        <w:rPr>
          <w:rFonts w:ascii="Times New Roman" w:hAnsi="Times New Roman" w:cs="Times New Roman"/>
        </w:rPr>
        <w:t>ing work</w:t>
      </w:r>
      <w:r w:rsidR="009D4A97" w:rsidRPr="006F0725">
        <w:rPr>
          <w:rFonts w:ascii="Times New Roman" w:hAnsi="Times New Roman" w:cs="Times New Roman"/>
        </w:rPr>
        <w:t>.</w:t>
      </w:r>
    </w:p>
    <w:p w14:paraId="6CD71BE0" w14:textId="798644F4" w:rsidR="000622EA" w:rsidRPr="006F0725" w:rsidRDefault="007A77BD" w:rsidP="003E40F3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Conducted </w:t>
      </w:r>
      <w:r w:rsidR="00B41666" w:rsidRPr="006F0725">
        <w:rPr>
          <w:rFonts w:ascii="Times New Roman" w:hAnsi="Times New Roman" w:cs="Times New Roman"/>
        </w:rPr>
        <w:t>advanced analytics to publish academic work. Documenting and communicating results in multiple settings.</w:t>
      </w:r>
    </w:p>
    <w:p w14:paraId="789F78DE" w14:textId="2EF3BB29" w:rsidR="000622EA" w:rsidRPr="006F0725" w:rsidRDefault="009F6C2F" w:rsidP="007E0FBE">
      <w:pPr>
        <w:numPr>
          <w:ilvl w:val="0"/>
          <w:numId w:val="1"/>
        </w:numPr>
        <w:shd w:val="clear" w:color="auto" w:fill="FFFFFF"/>
        <w:tabs>
          <w:tab w:val="right" w:pos="10080"/>
        </w:tabs>
        <w:spacing w:before="100" w:beforeAutospacing="1" w:after="0" w:afterAutospacing="1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Conducted</w:t>
      </w:r>
      <w:r w:rsidR="0010541C" w:rsidRPr="006F0725">
        <w:rPr>
          <w:rFonts w:ascii="Times New Roman" w:hAnsi="Times New Roman" w:cs="Times New Roman"/>
        </w:rPr>
        <w:t xml:space="preserve"> biometrics </w:t>
      </w:r>
      <w:r w:rsidR="000622EA" w:rsidRPr="006F0725">
        <w:rPr>
          <w:rFonts w:ascii="Times New Roman" w:hAnsi="Times New Roman" w:cs="Times New Roman"/>
        </w:rPr>
        <w:t xml:space="preserve">research </w:t>
      </w:r>
      <w:r w:rsidRPr="006F0725">
        <w:rPr>
          <w:rFonts w:ascii="Times New Roman" w:hAnsi="Times New Roman" w:cs="Times New Roman"/>
        </w:rPr>
        <w:t>utilizing Fitbit’s API.</w:t>
      </w:r>
      <w:r w:rsidR="002B1ED8" w:rsidRPr="006F0725">
        <w:rPr>
          <w:rFonts w:ascii="Times New Roman" w:hAnsi="Times New Roman" w:cs="Times New Roman"/>
        </w:rPr>
        <w:t xml:space="preserve"> </w:t>
      </w:r>
      <w:r w:rsidR="00663643" w:rsidRPr="006F0725">
        <w:rPr>
          <w:rFonts w:ascii="Times New Roman" w:hAnsi="Times New Roman" w:cs="Times New Roman"/>
        </w:rPr>
        <w:t>Developed the ability to analyze, study and understand biometric data.</w:t>
      </w:r>
      <w:r w:rsidRPr="006F0725">
        <w:rPr>
          <w:rFonts w:ascii="Times New Roman" w:hAnsi="Times New Roman" w:cs="Times New Roman"/>
        </w:rPr>
        <w:t xml:space="preserve"> Self-Taught using Postman to use Fitbit biometric data.</w:t>
      </w:r>
      <w:r w:rsidR="009D4A97" w:rsidRPr="006F0725">
        <w:rPr>
          <w:rFonts w:ascii="Times New Roman" w:hAnsi="Times New Roman" w:cs="Times New Roman"/>
        </w:rPr>
        <w:t xml:space="preserve"> Wrangled, explored, analyzed and visualized data on multiple projects. </w:t>
      </w:r>
    </w:p>
    <w:p w14:paraId="1977EDB2" w14:textId="126AC47F" w:rsidR="00B8353F" w:rsidRPr="006F0725" w:rsidRDefault="003B20E4" w:rsidP="003B20E4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Worked </w:t>
      </w:r>
      <w:r w:rsidR="00644A5D" w:rsidRPr="006F0725">
        <w:rPr>
          <w:rFonts w:ascii="Times New Roman" w:hAnsi="Times New Roman" w:cs="Times New Roman"/>
        </w:rPr>
        <w:t>self-directed</w:t>
      </w:r>
      <w:r w:rsidRPr="006F0725">
        <w:rPr>
          <w:rFonts w:ascii="Times New Roman" w:hAnsi="Times New Roman" w:cs="Times New Roman"/>
        </w:rPr>
        <w:t xml:space="preserve"> with minimum </w:t>
      </w:r>
      <w:r w:rsidR="00644A5D" w:rsidRPr="006F0725">
        <w:rPr>
          <w:rFonts w:ascii="Times New Roman" w:hAnsi="Times New Roman" w:cs="Times New Roman"/>
        </w:rPr>
        <w:t>supervision</w:t>
      </w:r>
      <w:r w:rsidRPr="006F0725">
        <w:rPr>
          <w:rFonts w:ascii="Times New Roman" w:hAnsi="Times New Roman" w:cs="Times New Roman"/>
        </w:rPr>
        <w:t xml:space="preserve">. Developing abilities to be a </w:t>
      </w:r>
      <w:r w:rsidR="000920DA" w:rsidRPr="006F0725">
        <w:rPr>
          <w:rFonts w:ascii="Times New Roman" w:hAnsi="Times New Roman" w:cs="Times New Roman"/>
        </w:rPr>
        <w:t>self-starter</w:t>
      </w:r>
      <w:r w:rsidRPr="006F0725">
        <w:rPr>
          <w:rFonts w:ascii="Times New Roman" w:hAnsi="Times New Roman" w:cs="Times New Roman"/>
        </w:rPr>
        <w:t xml:space="preserve">, </w:t>
      </w:r>
      <w:r w:rsidR="000920DA" w:rsidRPr="006F0725">
        <w:rPr>
          <w:rFonts w:ascii="Times New Roman" w:hAnsi="Times New Roman" w:cs="Times New Roman"/>
        </w:rPr>
        <w:t>self-learning</w:t>
      </w:r>
      <w:r w:rsidRPr="006F0725">
        <w:rPr>
          <w:rFonts w:ascii="Times New Roman" w:hAnsi="Times New Roman" w:cs="Times New Roman"/>
        </w:rPr>
        <w:t xml:space="preserve"> and to</w:t>
      </w:r>
      <w:r w:rsidR="002B1ED8" w:rsidRPr="006F0725">
        <w:rPr>
          <w:rFonts w:ascii="Times New Roman" w:hAnsi="Times New Roman" w:cs="Times New Roman"/>
        </w:rPr>
        <w:t xml:space="preserve"> problem </w:t>
      </w:r>
      <w:r w:rsidR="000920DA" w:rsidRPr="006F0725">
        <w:rPr>
          <w:rFonts w:ascii="Times New Roman" w:hAnsi="Times New Roman" w:cs="Times New Roman"/>
        </w:rPr>
        <w:t>solving</w:t>
      </w:r>
      <w:r w:rsidR="002B1ED8" w:rsidRPr="006F0725">
        <w:rPr>
          <w:rFonts w:ascii="Times New Roman" w:hAnsi="Times New Roman" w:cs="Times New Roman"/>
        </w:rPr>
        <w:t xml:space="preserve"> </w:t>
      </w:r>
      <w:r w:rsidR="0010541C" w:rsidRPr="006F0725">
        <w:rPr>
          <w:rFonts w:ascii="Times New Roman" w:hAnsi="Times New Roman" w:cs="Times New Roman"/>
        </w:rPr>
        <w:t>alone</w:t>
      </w:r>
      <w:r w:rsidR="002B1ED8" w:rsidRPr="006F0725">
        <w:rPr>
          <w:rFonts w:ascii="Times New Roman" w:hAnsi="Times New Roman" w:cs="Times New Roman"/>
        </w:rPr>
        <w:t>.</w:t>
      </w:r>
      <w:r w:rsidRPr="006F0725">
        <w:rPr>
          <w:rFonts w:ascii="Times New Roman" w:hAnsi="Times New Roman" w:cs="Times New Roman"/>
        </w:rPr>
        <w:t xml:space="preserve"> Discovering and solving problems on my own without other</w:t>
      </w:r>
      <w:del w:id="1" w:author="Hergert, Elizabeth V [LASAS]" w:date="2023-02-07T21:56:00Z">
        <w:r w:rsidRPr="006F0725" w:rsidDel="003B20E4">
          <w:rPr>
            <w:rFonts w:ascii="Times New Roman" w:hAnsi="Times New Roman" w:cs="Times New Roman"/>
          </w:rPr>
          <w:delText>s</w:delText>
        </w:r>
      </w:del>
      <w:r w:rsidRPr="006F0725">
        <w:rPr>
          <w:rFonts w:ascii="Times New Roman" w:hAnsi="Times New Roman" w:cs="Times New Roman"/>
        </w:rPr>
        <w:t xml:space="preserve"> support.</w:t>
      </w:r>
      <w:r w:rsidR="00D84B67" w:rsidRPr="006F0725">
        <w:rPr>
          <w:rFonts w:ascii="Times New Roman" w:hAnsi="Times New Roman" w:cs="Times New Roman"/>
        </w:rPr>
        <w:t xml:space="preserve"> </w:t>
      </w:r>
    </w:p>
    <w:p w14:paraId="4A60F9E0" w14:textId="1D735E79" w:rsidR="002F04A2" w:rsidRPr="006F0725" w:rsidRDefault="00104C14" w:rsidP="003E40F3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Conducted</w:t>
      </w:r>
      <w:r w:rsidR="002F04A2" w:rsidRPr="006F0725">
        <w:rPr>
          <w:rFonts w:ascii="Times New Roman" w:hAnsi="Times New Roman" w:cs="Times New Roman"/>
        </w:rPr>
        <w:t xml:space="preserve"> </w:t>
      </w:r>
      <w:r w:rsidR="00875DDB" w:rsidRPr="006F0725">
        <w:rPr>
          <w:rFonts w:ascii="Times New Roman" w:hAnsi="Times New Roman" w:cs="Times New Roman"/>
        </w:rPr>
        <w:t>Quantitate</w:t>
      </w:r>
      <w:r w:rsidR="002F04A2" w:rsidRPr="006F0725">
        <w:rPr>
          <w:rFonts w:ascii="Times New Roman" w:hAnsi="Times New Roman" w:cs="Times New Roman"/>
        </w:rPr>
        <w:t xml:space="preserve"> work</w:t>
      </w:r>
      <w:r w:rsidR="00111759" w:rsidRPr="006F0725">
        <w:rPr>
          <w:rFonts w:ascii="Times New Roman" w:hAnsi="Times New Roman" w:cs="Times New Roman"/>
        </w:rPr>
        <w:t xml:space="preserve"> using a variety of statistical analyses. </w:t>
      </w:r>
      <w:r w:rsidR="002B1ED8" w:rsidRPr="006F0725">
        <w:rPr>
          <w:rFonts w:ascii="Times New Roman" w:hAnsi="Times New Roman" w:cs="Times New Roman"/>
        </w:rPr>
        <w:t xml:space="preserve">Allowing me to do more complex analyses such as multivariate </w:t>
      </w:r>
      <w:proofErr w:type="spellStart"/>
      <w:r w:rsidR="000920DA" w:rsidRPr="006F0725">
        <w:rPr>
          <w:rFonts w:ascii="Times New Roman" w:hAnsi="Times New Roman" w:cs="Times New Roman"/>
        </w:rPr>
        <w:t>A</w:t>
      </w:r>
      <w:r w:rsidR="002B1ED8" w:rsidRPr="006F0725">
        <w:rPr>
          <w:rFonts w:ascii="Times New Roman" w:hAnsi="Times New Roman" w:cs="Times New Roman"/>
        </w:rPr>
        <w:t>nova</w:t>
      </w:r>
      <w:r w:rsidR="000920DA" w:rsidRPr="006F0725">
        <w:rPr>
          <w:rFonts w:ascii="Times New Roman" w:hAnsi="Times New Roman" w:cs="Times New Roman"/>
        </w:rPr>
        <w:t>’</w:t>
      </w:r>
      <w:r w:rsidR="002B1ED8" w:rsidRPr="006F0725">
        <w:rPr>
          <w:rFonts w:ascii="Times New Roman" w:hAnsi="Times New Roman" w:cs="Times New Roman"/>
        </w:rPr>
        <w:t>s</w:t>
      </w:r>
      <w:proofErr w:type="spellEnd"/>
      <w:r w:rsidR="002B1ED8" w:rsidRPr="006F0725">
        <w:rPr>
          <w:rFonts w:ascii="Times New Roman" w:hAnsi="Times New Roman" w:cs="Times New Roman"/>
        </w:rPr>
        <w:t xml:space="preserve"> and multilevel modeling.</w:t>
      </w:r>
      <w:r w:rsidR="00960D7C" w:rsidRPr="006F0725">
        <w:rPr>
          <w:rFonts w:ascii="Times New Roman" w:hAnsi="Times New Roman" w:cs="Times New Roman"/>
        </w:rPr>
        <w:t xml:space="preserve"> It also developed </w:t>
      </w:r>
      <w:del w:id="2" w:author="Hergert, Elizabeth V [LASAS]" w:date="2023-02-07T21:56:00Z">
        <w:r w:rsidR="002F04A2" w:rsidRPr="006F0725" w:rsidDel="00960D7C">
          <w:rPr>
            <w:rFonts w:ascii="Times New Roman" w:hAnsi="Times New Roman" w:cs="Times New Roman"/>
          </w:rPr>
          <w:delText xml:space="preserve">me </w:delText>
        </w:r>
      </w:del>
      <w:r w:rsidR="00960D7C" w:rsidRPr="006F0725">
        <w:rPr>
          <w:rFonts w:ascii="Times New Roman" w:hAnsi="Times New Roman" w:cs="Times New Roman"/>
        </w:rPr>
        <w:t xml:space="preserve">the abilities to teach myself statistical information. </w:t>
      </w:r>
    </w:p>
    <w:p w14:paraId="5234568E" w14:textId="2CA48A96" w:rsidR="005C4456" w:rsidRPr="006F0725" w:rsidRDefault="00104C14" w:rsidP="00E61552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Researched</w:t>
      </w:r>
      <w:r w:rsidR="005C4456" w:rsidRPr="006F0725">
        <w:rPr>
          <w:rFonts w:ascii="Times New Roman" w:hAnsi="Times New Roman" w:cs="Times New Roman"/>
        </w:rPr>
        <w:t xml:space="preserve"> in R, Python, Postman, SPSS, and Excel </w:t>
      </w:r>
    </w:p>
    <w:p w14:paraId="05AF8FA8" w14:textId="7777777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>Clouds</w:t>
      </w:r>
      <w:r w:rsidRPr="006F0725">
        <w:rPr>
          <w:rFonts w:ascii="Times New Roman" w:hAnsi="Times New Roman" w:cs="Times New Roman"/>
        </w:rPr>
        <w:tab/>
        <w:t>March, 2022 – September 2022</w:t>
      </w:r>
    </w:p>
    <w:p w14:paraId="3B26DA40" w14:textId="7777777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i/>
        </w:rPr>
        <w:t>Research Analysis Intern</w:t>
      </w:r>
      <w:r w:rsidRPr="006F0725">
        <w:rPr>
          <w:rFonts w:ascii="Times New Roman" w:hAnsi="Times New Roman" w:cs="Times New Roman"/>
          <w:i/>
        </w:rPr>
        <w:tab/>
      </w:r>
      <w:r w:rsidRPr="006F0725">
        <w:rPr>
          <w:rFonts w:ascii="Times New Roman" w:hAnsi="Times New Roman" w:cs="Times New Roman"/>
        </w:rPr>
        <w:t>Ames, IA, USA</w:t>
      </w:r>
    </w:p>
    <w:p w14:paraId="5C8FA842" w14:textId="1E9C5D3A" w:rsidR="00281833" w:rsidRPr="006F0725" w:rsidRDefault="00E12C04" w:rsidP="00281833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Consulted with</w:t>
      </w:r>
      <w:r w:rsidR="00281833" w:rsidRPr="006F0725">
        <w:rPr>
          <w:rFonts w:ascii="Times New Roman" w:hAnsi="Times New Roman" w:cs="Times New Roman"/>
        </w:rPr>
        <w:t xml:space="preserve"> boss of company to </w:t>
      </w:r>
      <w:r w:rsidR="00B41666" w:rsidRPr="006F0725">
        <w:rPr>
          <w:rFonts w:ascii="Times New Roman" w:hAnsi="Times New Roman" w:cs="Times New Roman"/>
        </w:rPr>
        <w:t>recommend courses of action around</w:t>
      </w:r>
      <w:r w:rsidR="00281833" w:rsidRPr="006F0725">
        <w:rPr>
          <w:rFonts w:ascii="Times New Roman" w:hAnsi="Times New Roman" w:cs="Times New Roman"/>
        </w:rPr>
        <w:t xml:space="preserve"> products, employment and times of operation. </w:t>
      </w:r>
    </w:p>
    <w:p w14:paraId="68271F63" w14:textId="119AF73F" w:rsidR="00281833" w:rsidRPr="006F0725" w:rsidRDefault="00281833" w:rsidP="00E12C04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Create a report that outlined the results around sales which was given to boss. </w:t>
      </w:r>
      <w:r w:rsidR="00E12C04" w:rsidRPr="006F0725">
        <w:rPr>
          <w:rFonts w:ascii="Times New Roman" w:hAnsi="Times New Roman" w:cs="Times New Roman"/>
        </w:rPr>
        <w:t xml:space="preserve">Presented on the findings from the research. </w:t>
      </w:r>
      <w:r w:rsidRPr="006F0725">
        <w:rPr>
          <w:rFonts w:ascii="Times New Roman" w:hAnsi="Times New Roman" w:cs="Times New Roman"/>
        </w:rPr>
        <w:t xml:space="preserve">Created and presented a PowerPoint summary of data around sales, online traffic, and </w:t>
      </w:r>
    </w:p>
    <w:p w14:paraId="3FEC010A" w14:textId="3B0E1527" w:rsidR="00281833" w:rsidRPr="006F0725" w:rsidRDefault="00281833" w:rsidP="00281833">
      <w:pPr>
        <w:pStyle w:val="ListParagraph"/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products.</w:t>
      </w:r>
      <w:r w:rsidR="009D4A97" w:rsidRPr="006F0725">
        <w:rPr>
          <w:rFonts w:ascii="Times New Roman" w:hAnsi="Times New Roman" w:cs="Times New Roman"/>
        </w:rPr>
        <w:t xml:space="preserve"> Self-taught to learn best practices. </w:t>
      </w:r>
    </w:p>
    <w:p w14:paraId="5BF0C1EF" w14:textId="6820B545" w:rsidR="00281833" w:rsidRPr="006F0725" w:rsidRDefault="000A0977" w:rsidP="00281833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Worked</w:t>
      </w:r>
      <w:r w:rsidR="00281833" w:rsidRPr="006F0725">
        <w:rPr>
          <w:rFonts w:ascii="Times New Roman" w:hAnsi="Times New Roman" w:cs="Times New Roman"/>
        </w:rPr>
        <w:t xml:space="preserve"> in data cleaning</w:t>
      </w:r>
      <w:r w:rsidR="009D4A97" w:rsidRPr="006F0725">
        <w:rPr>
          <w:rFonts w:ascii="Times New Roman" w:hAnsi="Times New Roman" w:cs="Times New Roman"/>
        </w:rPr>
        <w:t xml:space="preserve"> and wrangling</w:t>
      </w:r>
      <w:r w:rsidR="00281833" w:rsidRPr="006F0725">
        <w:rPr>
          <w:rFonts w:ascii="Times New Roman" w:hAnsi="Times New Roman" w:cs="Times New Roman"/>
        </w:rPr>
        <w:t xml:space="preserve">. Taking data and placing it into cleaned excel files for future use. </w:t>
      </w:r>
    </w:p>
    <w:p w14:paraId="3E4CDDD8" w14:textId="77777777" w:rsidR="00281833" w:rsidRPr="006F0725" w:rsidRDefault="00281833" w:rsidP="00281833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Conducted Market Research, examined competition for event venues, researched competitors</w:t>
      </w:r>
    </w:p>
    <w:p w14:paraId="02DB01B3" w14:textId="2FE822DF" w:rsidR="00281833" w:rsidRPr="006F0725" w:rsidRDefault="00281833" w:rsidP="009C07B8">
      <w:pPr>
        <w:pStyle w:val="ListParagraph"/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lastRenderedPageBreak/>
        <w:t xml:space="preserve">In the area and their marketing techniques. Building lots of skills in market research. </w:t>
      </w:r>
    </w:p>
    <w:p w14:paraId="58E381FF" w14:textId="77777777" w:rsidR="00646AE8" w:rsidRPr="006F0725" w:rsidRDefault="00646AE8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AB587C6" w14:textId="7777777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 xml:space="preserve">Iowa State University </w:t>
      </w:r>
      <w:r w:rsidRPr="006F0725">
        <w:rPr>
          <w:rFonts w:ascii="Times New Roman" w:hAnsi="Times New Roman" w:cs="Times New Roman"/>
        </w:rPr>
        <w:tab/>
        <w:t>March, 2021 – September 2021</w:t>
      </w:r>
    </w:p>
    <w:p w14:paraId="712678A4" w14:textId="7777777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i/>
        </w:rPr>
        <w:t xml:space="preserve">Research Assistant on Bauman Scholarship </w:t>
      </w:r>
      <w:r w:rsidRPr="006F0725">
        <w:rPr>
          <w:rFonts w:ascii="Times New Roman" w:hAnsi="Times New Roman" w:cs="Times New Roman"/>
          <w:i/>
        </w:rPr>
        <w:tab/>
      </w:r>
      <w:r w:rsidRPr="006F0725">
        <w:rPr>
          <w:rFonts w:ascii="Times New Roman" w:hAnsi="Times New Roman" w:cs="Times New Roman"/>
        </w:rPr>
        <w:t>Iowa, IA, USA</w:t>
      </w:r>
    </w:p>
    <w:p w14:paraId="38ECE967" w14:textId="1B8E1164" w:rsidR="00281833" w:rsidRPr="006F0725" w:rsidRDefault="00281833" w:rsidP="009110C0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Assisted over multiple projects in the lab. Overseeing </w:t>
      </w:r>
      <w:r w:rsidR="00646AE8" w:rsidRPr="006F0725">
        <w:rPr>
          <w:rFonts w:ascii="Times New Roman" w:hAnsi="Times New Roman" w:cs="Times New Roman"/>
        </w:rPr>
        <w:t>multiple projects while directing RA’s.</w:t>
      </w:r>
    </w:p>
    <w:p w14:paraId="279086B5" w14:textId="4806F82C" w:rsidR="00646AE8" w:rsidRPr="006F0725" w:rsidRDefault="00646AE8" w:rsidP="00646AE8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Wrote detailed manuscripts that required detailed work.</w:t>
      </w:r>
    </w:p>
    <w:p w14:paraId="4E6B84E1" w14:textId="000DE528" w:rsidR="00646AE8" w:rsidRPr="006F0725" w:rsidRDefault="00646AE8" w:rsidP="00646AE8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Cleaned data</w:t>
      </w:r>
      <w:r w:rsidR="000E6C93" w:rsidRPr="006F0725">
        <w:rPr>
          <w:rFonts w:ascii="Times New Roman" w:hAnsi="Times New Roman" w:cs="Times New Roman"/>
        </w:rPr>
        <w:t xml:space="preserve"> by removing outliers, those who failed attention tasks and fake responding. Using the skills, I learned in data management. This assisted in analyzing the data for writing the paper. </w:t>
      </w:r>
    </w:p>
    <w:p w14:paraId="15BD92F0" w14:textId="77777777" w:rsidR="004D573E" w:rsidRPr="006F0725" w:rsidRDefault="004D573E" w:rsidP="00927467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</w:p>
    <w:p w14:paraId="26DCD591" w14:textId="2CC00B2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 xml:space="preserve">Bishops University </w:t>
      </w:r>
      <w:r w:rsidRPr="006F0725">
        <w:rPr>
          <w:rFonts w:ascii="Times New Roman" w:hAnsi="Times New Roman" w:cs="Times New Roman"/>
        </w:rPr>
        <w:tab/>
        <w:t>September, 2015 – September 202</w:t>
      </w:r>
      <w:r w:rsidR="003B0B57" w:rsidRPr="006F0725">
        <w:rPr>
          <w:rFonts w:ascii="Times New Roman" w:hAnsi="Times New Roman" w:cs="Times New Roman"/>
        </w:rPr>
        <w:t>0</w:t>
      </w:r>
    </w:p>
    <w:p w14:paraId="00F9F599" w14:textId="7777777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i/>
        </w:rPr>
        <w:t>Volunteer Research Assistant</w:t>
      </w:r>
      <w:r w:rsidRPr="006F0725">
        <w:rPr>
          <w:rFonts w:ascii="Times New Roman" w:hAnsi="Times New Roman" w:cs="Times New Roman"/>
          <w:i/>
        </w:rPr>
        <w:tab/>
      </w:r>
      <w:r w:rsidRPr="006F0725">
        <w:rPr>
          <w:rFonts w:ascii="Times New Roman" w:hAnsi="Times New Roman" w:cs="Times New Roman"/>
        </w:rPr>
        <w:t>Ames, IA, USA</w:t>
      </w:r>
    </w:p>
    <w:p w14:paraId="3F2F7FB3" w14:textId="77777777" w:rsidR="00646AE8" w:rsidRPr="006F0725" w:rsidRDefault="00281833" w:rsidP="00281833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Assisted with research projects. Cleaning data, aiding with analyses and following protocols with participants. </w:t>
      </w:r>
    </w:p>
    <w:p w14:paraId="104F9180" w14:textId="6314F035" w:rsidR="00281833" w:rsidRPr="006F0725" w:rsidRDefault="00281833" w:rsidP="00281833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Worked in SPSS and Excel</w:t>
      </w:r>
      <w:r w:rsidR="00646AE8" w:rsidRPr="006F0725">
        <w:rPr>
          <w:rFonts w:ascii="Times New Roman" w:hAnsi="Times New Roman" w:cs="Times New Roman"/>
        </w:rPr>
        <w:t xml:space="preserve">, developing skills </w:t>
      </w:r>
      <w:del w:id="3" w:author="Hergert, Elizabeth V [LASAS]" w:date="2023-02-07T21:58:00Z">
        <w:r w:rsidRPr="006F0725" w:rsidDel="00646AE8">
          <w:rPr>
            <w:rFonts w:ascii="Times New Roman" w:hAnsi="Times New Roman" w:cs="Times New Roman"/>
          </w:rPr>
          <w:delText>around</w:delText>
        </w:r>
      </w:del>
      <w:r w:rsidR="00646AE8" w:rsidRPr="006F0725">
        <w:rPr>
          <w:rFonts w:ascii="Times New Roman" w:hAnsi="Times New Roman" w:cs="Times New Roman"/>
        </w:rPr>
        <w:t xml:space="preserve"> for analyses.</w:t>
      </w:r>
    </w:p>
    <w:p w14:paraId="578DA7B4" w14:textId="77777777" w:rsidR="00281833" w:rsidRPr="006F0725" w:rsidRDefault="00281833" w:rsidP="00281833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Lead groups of 3 or more TA’s on professors’ projects. </w:t>
      </w:r>
    </w:p>
    <w:p w14:paraId="36E0BB88" w14:textId="7777777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6872E5D" w14:textId="7777777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>University of Sherbrooke</w:t>
      </w:r>
      <w:r w:rsidRPr="006F0725">
        <w:rPr>
          <w:rFonts w:ascii="Times New Roman" w:hAnsi="Times New Roman" w:cs="Times New Roman"/>
        </w:rPr>
        <w:tab/>
        <w:t>March, 2019 – September 2019</w:t>
      </w:r>
    </w:p>
    <w:p w14:paraId="6B0A9D71" w14:textId="7777777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6F0725">
        <w:rPr>
          <w:rFonts w:ascii="Times New Roman" w:hAnsi="Times New Roman" w:cs="Times New Roman"/>
          <w:i/>
        </w:rPr>
        <w:t>Research Assistant on Social Science and Humanities Research Council (SSHRC) Grant</w:t>
      </w:r>
      <w:r w:rsidRPr="006F0725">
        <w:rPr>
          <w:rFonts w:ascii="Times New Roman" w:hAnsi="Times New Roman" w:cs="Times New Roman"/>
          <w:i/>
        </w:rPr>
        <w:tab/>
      </w:r>
      <w:r w:rsidRPr="006F0725">
        <w:rPr>
          <w:rFonts w:ascii="Times New Roman" w:hAnsi="Times New Roman" w:cs="Times New Roman"/>
        </w:rPr>
        <w:t>Sherbrooke, QC, Canada</w:t>
      </w:r>
    </w:p>
    <w:p w14:paraId="729B6A6C" w14:textId="03865399" w:rsidR="00281833" w:rsidRPr="006F0725" w:rsidRDefault="00281833" w:rsidP="00281833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Examined the effect of medical system for a future master’s student thesis. </w:t>
      </w:r>
    </w:p>
    <w:p w14:paraId="1F232B9D" w14:textId="6F3DB7A2" w:rsidR="005453BF" w:rsidRPr="006F0725" w:rsidRDefault="00C60170" w:rsidP="005453BF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Wrote a valuable piece of writing to assist with future projects. Well written piece of clear research to assist future </w:t>
      </w:r>
      <w:r w:rsidR="00CC19BD" w:rsidRPr="006F0725">
        <w:rPr>
          <w:rFonts w:ascii="Times New Roman" w:hAnsi="Times New Roman" w:cs="Times New Roman"/>
        </w:rPr>
        <w:t>master’s</w:t>
      </w:r>
      <w:r w:rsidRPr="006F0725">
        <w:rPr>
          <w:rFonts w:ascii="Times New Roman" w:hAnsi="Times New Roman" w:cs="Times New Roman"/>
        </w:rPr>
        <w:t xml:space="preserve"> student. Developed ability to work distant with a distant team. </w:t>
      </w:r>
    </w:p>
    <w:p w14:paraId="446E7347" w14:textId="77777777" w:rsidR="004D573E" w:rsidRPr="006F0725" w:rsidRDefault="004D573E" w:rsidP="004D573E">
      <w:pPr>
        <w:pStyle w:val="ListParagraph"/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</w:p>
    <w:p w14:paraId="4F4EB555" w14:textId="7777777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 xml:space="preserve">University of Memphis </w:t>
      </w:r>
      <w:r w:rsidRPr="006F0725">
        <w:rPr>
          <w:rFonts w:ascii="Times New Roman" w:hAnsi="Times New Roman" w:cs="Times New Roman"/>
        </w:rPr>
        <w:tab/>
        <w:t>March, 2018 – September 2018</w:t>
      </w:r>
    </w:p>
    <w:p w14:paraId="198F60B6" w14:textId="77777777" w:rsidR="00281833" w:rsidRPr="006F0725" w:rsidRDefault="00281833" w:rsidP="0028183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i/>
        </w:rPr>
        <w:t>Research Assistant on MITACS Research Grant</w:t>
      </w:r>
      <w:r w:rsidRPr="006F0725">
        <w:rPr>
          <w:rFonts w:ascii="Times New Roman" w:hAnsi="Times New Roman" w:cs="Times New Roman"/>
          <w:i/>
        </w:rPr>
        <w:tab/>
      </w:r>
      <w:r w:rsidRPr="006F0725">
        <w:rPr>
          <w:rFonts w:ascii="Times New Roman" w:hAnsi="Times New Roman" w:cs="Times New Roman"/>
        </w:rPr>
        <w:t>Memphis, TN, USA</w:t>
      </w:r>
    </w:p>
    <w:p w14:paraId="32DFDA92" w14:textId="1C3342BC" w:rsidR="00281833" w:rsidRPr="006F0725" w:rsidRDefault="00281833" w:rsidP="00281833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Used </w:t>
      </w:r>
      <w:r w:rsidR="00104C14" w:rsidRPr="006F0725">
        <w:rPr>
          <w:rFonts w:ascii="Times New Roman" w:hAnsi="Times New Roman" w:cs="Times New Roman"/>
        </w:rPr>
        <w:t xml:space="preserve">Java coding to create a </w:t>
      </w:r>
      <w:r w:rsidRPr="006F0725">
        <w:rPr>
          <w:rFonts w:ascii="Times New Roman" w:hAnsi="Times New Roman" w:cs="Times New Roman"/>
        </w:rPr>
        <w:t xml:space="preserve">cognitive experiment </w:t>
      </w:r>
      <w:r w:rsidR="00104C14" w:rsidRPr="006F0725">
        <w:rPr>
          <w:rFonts w:ascii="Times New Roman" w:hAnsi="Times New Roman" w:cs="Times New Roman"/>
        </w:rPr>
        <w:t xml:space="preserve">examining the </w:t>
      </w:r>
      <w:r w:rsidRPr="006F0725">
        <w:rPr>
          <w:rFonts w:ascii="Times New Roman" w:hAnsi="Times New Roman" w:cs="Times New Roman"/>
        </w:rPr>
        <w:t>effect of</w:t>
      </w:r>
      <w:r w:rsidR="00104C14" w:rsidRPr="006F0725">
        <w:rPr>
          <w:rFonts w:ascii="Times New Roman" w:hAnsi="Times New Roman" w:cs="Times New Roman"/>
        </w:rPr>
        <w:t xml:space="preserve"> creating</w:t>
      </w:r>
      <w:r w:rsidRPr="006F0725">
        <w:rPr>
          <w:rFonts w:ascii="Times New Roman" w:hAnsi="Times New Roman" w:cs="Times New Roman"/>
        </w:rPr>
        <w:t xml:space="preserve"> reminders on memory. </w:t>
      </w:r>
    </w:p>
    <w:p w14:paraId="730417BD" w14:textId="1A304C98" w:rsidR="0032393A" w:rsidRPr="006F0725" w:rsidRDefault="005453BF" w:rsidP="00281833">
      <w:pPr>
        <w:pStyle w:val="ListParagraph"/>
        <w:numPr>
          <w:ilvl w:val="0"/>
          <w:numId w:val="4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Learned a new coding system and then conducted an analysis in a new program.</w:t>
      </w:r>
    </w:p>
    <w:p w14:paraId="429B7F1E" w14:textId="65A02C19" w:rsidR="00440FC5" w:rsidRPr="006F0725" w:rsidRDefault="00440FC5" w:rsidP="00440FC5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</w:p>
    <w:p w14:paraId="4CC8ABD9" w14:textId="0914E0F9" w:rsidR="00440FC5" w:rsidRPr="006F0725" w:rsidRDefault="00440FC5" w:rsidP="00440FC5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6F0725">
        <w:rPr>
          <w:rFonts w:ascii="Times New Roman" w:hAnsi="Times New Roman" w:cs="Times New Roman"/>
          <w:b/>
          <w:u w:val="single"/>
        </w:rPr>
        <w:t>TEAC</w:t>
      </w:r>
      <w:r w:rsidR="00CD5CC7" w:rsidRPr="006F0725">
        <w:rPr>
          <w:rFonts w:ascii="Times New Roman" w:hAnsi="Times New Roman" w:cs="Times New Roman"/>
          <w:b/>
          <w:u w:val="single"/>
        </w:rPr>
        <w:t>H</w:t>
      </w:r>
      <w:r w:rsidRPr="006F0725">
        <w:rPr>
          <w:rFonts w:ascii="Times New Roman" w:hAnsi="Times New Roman" w:cs="Times New Roman"/>
          <w:b/>
          <w:u w:val="single"/>
        </w:rPr>
        <w:t>ING EXPERIENCE</w:t>
      </w:r>
    </w:p>
    <w:p w14:paraId="712C5C52" w14:textId="77777777" w:rsidR="0090340E" w:rsidRPr="006F0725" w:rsidRDefault="0090340E" w:rsidP="003E40F3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</w:p>
    <w:p w14:paraId="4DDEB3BE" w14:textId="77777777" w:rsidR="0090340E" w:rsidRPr="006F0725" w:rsidRDefault="00CC2306" w:rsidP="003E40F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>Iowa State University</w:t>
      </w:r>
      <w:r w:rsidR="0090340E" w:rsidRPr="006F0725">
        <w:rPr>
          <w:rFonts w:ascii="Times New Roman" w:hAnsi="Times New Roman" w:cs="Times New Roman"/>
        </w:rPr>
        <w:tab/>
      </w:r>
      <w:r w:rsidR="00BA5EEC" w:rsidRPr="006F0725">
        <w:rPr>
          <w:rFonts w:ascii="Times New Roman" w:hAnsi="Times New Roman" w:cs="Times New Roman"/>
        </w:rPr>
        <w:t xml:space="preserve">August, </w:t>
      </w:r>
      <w:r w:rsidR="0090340E" w:rsidRPr="006F0725">
        <w:rPr>
          <w:rFonts w:ascii="Times New Roman" w:hAnsi="Times New Roman" w:cs="Times New Roman"/>
        </w:rPr>
        <w:t>202</w:t>
      </w:r>
      <w:r w:rsidR="00BA5EEC" w:rsidRPr="006F0725">
        <w:rPr>
          <w:rFonts w:ascii="Times New Roman" w:hAnsi="Times New Roman" w:cs="Times New Roman"/>
        </w:rPr>
        <w:t>0</w:t>
      </w:r>
      <w:r w:rsidR="0090340E" w:rsidRPr="006F0725">
        <w:rPr>
          <w:rFonts w:ascii="Times New Roman" w:hAnsi="Times New Roman" w:cs="Times New Roman"/>
        </w:rPr>
        <w:t xml:space="preserve"> – </w:t>
      </w:r>
      <w:r w:rsidR="00BA5EEC" w:rsidRPr="006F0725">
        <w:rPr>
          <w:rFonts w:ascii="Times New Roman" w:hAnsi="Times New Roman" w:cs="Times New Roman"/>
        </w:rPr>
        <w:t>Present</w:t>
      </w:r>
    </w:p>
    <w:p w14:paraId="73A266E6" w14:textId="77777777" w:rsidR="0090340E" w:rsidRPr="006F0725" w:rsidRDefault="00CC2306" w:rsidP="003E40F3">
      <w:pPr>
        <w:tabs>
          <w:tab w:val="right" w:pos="1008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i/>
        </w:rPr>
        <w:t>Instructor of Psych 131</w:t>
      </w:r>
      <w:r w:rsidR="0090340E" w:rsidRPr="006F0725">
        <w:rPr>
          <w:rFonts w:ascii="Times New Roman" w:hAnsi="Times New Roman" w:cs="Times New Roman"/>
          <w:i/>
        </w:rPr>
        <w:tab/>
      </w:r>
      <w:r w:rsidR="00BA5EEC" w:rsidRPr="006F0725">
        <w:rPr>
          <w:rFonts w:ascii="Times New Roman" w:hAnsi="Times New Roman" w:cs="Times New Roman"/>
        </w:rPr>
        <w:t>Ames,</w:t>
      </w:r>
      <w:r w:rsidR="0090340E" w:rsidRPr="006F0725">
        <w:rPr>
          <w:rFonts w:ascii="Times New Roman" w:hAnsi="Times New Roman" w:cs="Times New Roman"/>
        </w:rPr>
        <w:t xml:space="preserve"> </w:t>
      </w:r>
      <w:r w:rsidR="00BA5EEC" w:rsidRPr="006F0725">
        <w:rPr>
          <w:rFonts w:ascii="Times New Roman" w:hAnsi="Times New Roman" w:cs="Times New Roman"/>
        </w:rPr>
        <w:t>IA</w:t>
      </w:r>
      <w:r w:rsidR="00AA4B60" w:rsidRPr="006F0725">
        <w:rPr>
          <w:rFonts w:ascii="Times New Roman" w:hAnsi="Times New Roman" w:cs="Times New Roman"/>
        </w:rPr>
        <w:t>, USA</w:t>
      </w:r>
    </w:p>
    <w:p w14:paraId="38526E75" w14:textId="6A2A6538" w:rsidR="00251D79" w:rsidRPr="006F0725" w:rsidRDefault="002A2195" w:rsidP="00235FC1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Lectured and discussed in small classrooms of up to 35 students </w:t>
      </w:r>
      <w:r w:rsidR="00235FC1" w:rsidRPr="006F0725">
        <w:rPr>
          <w:rFonts w:ascii="Times New Roman" w:hAnsi="Times New Roman" w:cs="Times New Roman"/>
        </w:rPr>
        <w:t xml:space="preserve">over 15 weeks. Presented </w:t>
      </w:r>
      <w:r w:rsidR="00197E01" w:rsidRPr="006F0725">
        <w:rPr>
          <w:rFonts w:ascii="Times New Roman" w:hAnsi="Times New Roman" w:cs="Times New Roman"/>
        </w:rPr>
        <w:t>complex psychological topics in simple manner</w:t>
      </w:r>
      <w:r w:rsidR="00235FC1" w:rsidRPr="006F0725">
        <w:rPr>
          <w:rFonts w:ascii="Times New Roman" w:hAnsi="Times New Roman" w:cs="Times New Roman"/>
        </w:rPr>
        <w:t>.</w:t>
      </w:r>
      <w:r w:rsidRPr="006F0725">
        <w:rPr>
          <w:rFonts w:ascii="Times New Roman" w:hAnsi="Times New Roman" w:cs="Times New Roman"/>
        </w:rPr>
        <w:t xml:space="preserve"> </w:t>
      </w:r>
    </w:p>
    <w:p w14:paraId="71F32D19" w14:textId="1C3B9F07" w:rsidR="00235FC1" w:rsidRPr="006F0725" w:rsidRDefault="00235FC1" w:rsidP="00235FC1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Graded for the entire class alone. Building the ability to efficiently move through a variety of tasks. </w:t>
      </w:r>
    </w:p>
    <w:p w14:paraId="19932833" w14:textId="3008237A" w:rsidR="0090340E" w:rsidRPr="006F0725" w:rsidRDefault="003B0DAD" w:rsidP="003E40F3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>Instructor modified pre-existing material for class</w:t>
      </w:r>
      <w:r w:rsidR="00235FC1" w:rsidRPr="006F0725">
        <w:rPr>
          <w:rFonts w:ascii="Times New Roman" w:hAnsi="Times New Roman" w:cs="Times New Roman"/>
        </w:rPr>
        <w:t xml:space="preserve">. Giving my ability to place information in my own words and take complex jargon to explain to a </w:t>
      </w:r>
      <w:r w:rsidR="000920DA" w:rsidRPr="006F0725">
        <w:rPr>
          <w:rFonts w:ascii="Times New Roman" w:hAnsi="Times New Roman" w:cs="Times New Roman"/>
        </w:rPr>
        <w:t>nonacademic</w:t>
      </w:r>
      <w:r w:rsidR="00235FC1" w:rsidRPr="006F0725">
        <w:rPr>
          <w:rFonts w:ascii="Times New Roman" w:hAnsi="Times New Roman" w:cs="Times New Roman"/>
        </w:rPr>
        <w:t xml:space="preserve"> audience. </w:t>
      </w:r>
    </w:p>
    <w:p w14:paraId="6A5B6949" w14:textId="1182C8BA" w:rsidR="00001630" w:rsidRPr="006F0725" w:rsidRDefault="00001630" w:rsidP="003E40F3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</w:rPr>
        <w:t xml:space="preserve">Taught 3 sections in the fall and 1 in the winter. </w:t>
      </w:r>
      <w:r w:rsidR="00235FC1" w:rsidRPr="006F0725">
        <w:rPr>
          <w:rFonts w:ascii="Times New Roman" w:hAnsi="Times New Roman" w:cs="Times New Roman"/>
        </w:rPr>
        <w:t xml:space="preserve">Building my ability to teach multiple sections of the class at once. </w:t>
      </w:r>
      <w:r w:rsidR="003D6F1E" w:rsidRPr="006F0725">
        <w:rPr>
          <w:rFonts w:ascii="Times New Roman" w:hAnsi="Times New Roman" w:cs="Times New Roman"/>
        </w:rPr>
        <w:t xml:space="preserve">Explained complex information and trade offs to students. </w:t>
      </w:r>
    </w:p>
    <w:p w14:paraId="4954CEDD" w14:textId="77777777" w:rsidR="000C75C9" w:rsidRPr="006F0725" w:rsidRDefault="000C75C9" w:rsidP="00281833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</w:p>
    <w:p w14:paraId="0AC86F86" w14:textId="16669C7B" w:rsidR="002F761E" w:rsidRPr="006F0725" w:rsidRDefault="00251D79" w:rsidP="280709ED">
      <w:pPr>
        <w:rPr>
          <w:rFonts w:ascii="Times New Roman" w:hAnsi="Times New Roman" w:cs="Times New Roman"/>
          <w:b/>
          <w:bCs/>
          <w:u w:val="single"/>
        </w:rPr>
      </w:pPr>
      <w:r w:rsidRPr="006F0725">
        <w:rPr>
          <w:rFonts w:ascii="Times New Roman" w:hAnsi="Times New Roman" w:cs="Times New Roman"/>
          <w:b/>
          <w:bCs/>
          <w:u w:val="single"/>
        </w:rPr>
        <w:t>LEADERSHIP &amp; INVOLVEMENT</w:t>
      </w:r>
    </w:p>
    <w:p w14:paraId="7D4505CB" w14:textId="3BE99365" w:rsidR="002E3008" w:rsidRPr="006F0725" w:rsidRDefault="000E064D" w:rsidP="00281833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>Philosophy Club</w:t>
      </w:r>
      <w:r w:rsidR="00281833" w:rsidRPr="006F0725">
        <w:rPr>
          <w:rFonts w:ascii="Times New Roman" w:hAnsi="Times New Roman" w:cs="Times New Roman"/>
          <w:b/>
        </w:rPr>
        <w:t>,</w:t>
      </w:r>
      <w:r w:rsidR="00922821" w:rsidRPr="006F0725">
        <w:rPr>
          <w:rFonts w:ascii="Times New Roman" w:hAnsi="Times New Roman" w:cs="Times New Roman"/>
          <w:b/>
        </w:rPr>
        <w:t xml:space="preserve"> </w:t>
      </w:r>
      <w:r w:rsidR="00315BD6" w:rsidRPr="006F0725">
        <w:rPr>
          <w:rFonts w:ascii="Times New Roman" w:hAnsi="Times New Roman" w:cs="Times New Roman"/>
          <w:i/>
        </w:rPr>
        <w:t>Social Head</w:t>
      </w:r>
      <w:r w:rsidR="002E3008" w:rsidRPr="006F0725">
        <w:rPr>
          <w:rFonts w:ascii="Times New Roman" w:hAnsi="Times New Roman" w:cs="Times New Roman"/>
          <w:i/>
        </w:rPr>
        <w:t xml:space="preserve"> of Club </w:t>
      </w:r>
      <w:r w:rsidR="00281833" w:rsidRPr="006F0725">
        <w:rPr>
          <w:rFonts w:ascii="Times New Roman" w:hAnsi="Times New Roman" w:cs="Times New Roman"/>
          <w:b/>
          <w:i/>
        </w:rPr>
        <w:tab/>
      </w:r>
      <w:r w:rsidR="00281833" w:rsidRPr="006F0725">
        <w:rPr>
          <w:rFonts w:ascii="Times New Roman" w:hAnsi="Times New Roman" w:cs="Times New Roman"/>
          <w:i/>
        </w:rPr>
        <w:t xml:space="preserve">Iowa State University, </w:t>
      </w:r>
      <w:r w:rsidR="002238CB" w:rsidRPr="006F0725">
        <w:rPr>
          <w:rFonts w:ascii="Times New Roman" w:hAnsi="Times New Roman" w:cs="Times New Roman"/>
        </w:rPr>
        <w:t>January</w:t>
      </w:r>
      <w:r w:rsidR="002E3008" w:rsidRPr="006F0725">
        <w:rPr>
          <w:rFonts w:ascii="Times New Roman" w:hAnsi="Times New Roman" w:cs="Times New Roman"/>
        </w:rPr>
        <w:t xml:space="preserve"> 2</w:t>
      </w:r>
      <w:r w:rsidR="002238CB" w:rsidRPr="006F0725">
        <w:rPr>
          <w:rFonts w:ascii="Times New Roman" w:hAnsi="Times New Roman" w:cs="Times New Roman"/>
        </w:rPr>
        <w:t>022</w:t>
      </w:r>
      <w:r w:rsidR="002E3008" w:rsidRPr="006F0725">
        <w:rPr>
          <w:rFonts w:ascii="Times New Roman" w:hAnsi="Times New Roman" w:cs="Times New Roman"/>
        </w:rPr>
        <w:t xml:space="preserve"> – </w:t>
      </w:r>
      <w:r w:rsidR="0022183D" w:rsidRPr="006F0725">
        <w:rPr>
          <w:rFonts w:ascii="Times New Roman" w:hAnsi="Times New Roman" w:cs="Times New Roman"/>
        </w:rPr>
        <w:t>December 2022</w:t>
      </w:r>
    </w:p>
    <w:p w14:paraId="098BA9BB" w14:textId="626E0CCB" w:rsidR="00BD389D" w:rsidRPr="006F0725" w:rsidRDefault="00BD389D" w:rsidP="00281833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>Panelist,</w:t>
      </w:r>
      <w:r w:rsidRPr="006F0725">
        <w:rPr>
          <w:rFonts w:ascii="Times New Roman" w:hAnsi="Times New Roman" w:cs="Times New Roman"/>
        </w:rPr>
        <w:t xml:space="preserve"> </w:t>
      </w:r>
      <w:r w:rsidR="00281833" w:rsidRPr="006F0725">
        <w:rPr>
          <w:rFonts w:ascii="Times New Roman" w:hAnsi="Times New Roman" w:cs="Times New Roman"/>
          <w:i/>
        </w:rPr>
        <w:t>Fake News Panel Discussion</w:t>
      </w:r>
      <w:r w:rsidR="00281833" w:rsidRPr="006F0725">
        <w:rPr>
          <w:rFonts w:ascii="Times New Roman" w:hAnsi="Times New Roman" w:cs="Times New Roman"/>
        </w:rPr>
        <w:tab/>
      </w:r>
      <w:r w:rsidR="00281833" w:rsidRPr="006F0725">
        <w:rPr>
          <w:rFonts w:ascii="Times New Roman" w:hAnsi="Times New Roman" w:cs="Times New Roman"/>
          <w:i/>
        </w:rPr>
        <w:t>Ames Public Library</w:t>
      </w:r>
      <w:r w:rsidR="00281833" w:rsidRPr="006F0725">
        <w:rPr>
          <w:rFonts w:ascii="Times New Roman" w:hAnsi="Times New Roman" w:cs="Times New Roman"/>
        </w:rPr>
        <w:t xml:space="preserve"> January 2021 &amp; March 2023</w:t>
      </w:r>
      <w:r w:rsidR="00281833" w:rsidRPr="006F0725">
        <w:rPr>
          <w:rFonts w:ascii="Times New Roman" w:hAnsi="Times New Roman" w:cs="Times New Roman"/>
          <w:i/>
        </w:rPr>
        <w:t xml:space="preserve"> </w:t>
      </w:r>
    </w:p>
    <w:p w14:paraId="5BFC2C3D" w14:textId="4B4E7094" w:rsidR="00251D79" w:rsidRPr="006F0725" w:rsidRDefault="000E064D" w:rsidP="000E064D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>Badminton Club</w:t>
      </w:r>
      <w:r w:rsidRPr="006F0725">
        <w:rPr>
          <w:rFonts w:ascii="Times New Roman" w:hAnsi="Times New Roman" w:cs="Times New Roman"/>
          <w:b/>
          <w:i/>
        </w:rPr>
        <w:t xml:space="preserve">, </w:t>
      </w:r>
      <w:r w:rsidR="00BC661E" w:rsidRPr="006F0725">
        <w:rPr>
          <w:rFonts w:ascii="Times New Roman" w:hAnsi="Times New Roman" w:cs="Times New Roman"/>
          <w:i/>
        </w:rPr>
        <w:t>Head of Club</w:t>
      </w:r>
      <w:r w:rsidR="009203BC" w:rsidRPr="006F0725">
        <w:rPr>
          <w:rFonts w:ascii="Times New Roman" w:hAnsi="Times New Roman" w:cs="Times New Roman"/>
          <w:b/>
          <w:i/>
        </w:rPr>
        <w:tab/>
      </w:r>
      <w:r w:rsidRPr="006F0725">
        <w:rPr>
          <w:rFonts w:ascii="Times New Roman" w:hAnsi="Times New Roman" w:cs="Times New Roman"/>
          <w:i/>
        </w:rPr>
        <w:t>Bishops University</w:t>
      </w:r>
      <w:r w:rsidR="009203BC" w:rsidRPr="006F0725">
        <w:rPr>
          <w:rFonts w:ascii="Times New Roman" w:hAnsi="Times New Roman" w:cs="Times New Roman"/>
          <w:i/>
        </w:rPr>
        <w:t>,</w:t>
      </w:r>
      <w:r w:rsidR="009203BC" w:rsidRPr="006F0725">
        <w:rPr>
          <w:rFonts w:ascii="Times New Roman" w:hAnsi="Times New Roman" w:cs="Times New Roman"/>
        </w:rPr>
        <w:t xml:space="preserve"> March 2016 – March 2020</w:t>
      </w:r>
    </w:p>
    <w:p w14:paraId="70D6910C" w14:textId="1D377B87" w:rsidR="002E3008" w:rsidRPr="006F0725" w:rsidRDefault="002E3008" w:rsidP="002E3008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</w:rPr>
      </w:pPr>
      <w:r w:rsidRPr="006F0725">
        <w:rPr>
          <w:rFonts w:ascii="Times New Roman" w:hAnsi="Times New Roman" w:cs="Times New Roman"/>
          <w:b/>
        </w:rPr>
        <w:t>Data Science Club</w:t>
      </w:r>
      <w:r w:rsidRPr="006F0725">
        <w:rPr>
          <w:rFonts w:ascii="Times New Roman" w:hAnsi="Times New Roman" w:cs="Times New Roman"/>
          <w:b/>
          <w:i/>
        </w:rPr>
        <w:t xml:space="preserve">, </w:t>
      </w:r>
      <w:r w:rsidR="00CF6457" w:rsidRPr="006F0725">
        <w:rPr>
          <w:rFonts w:ascii="Times New Roman" w:hAnsi="Times New Roman" w:cs="Times New Roman"/>
          <w:i/>
        </w:rPr>
        <w:t>Co-</w:t>
      </w:r>
      <w:r w:rsidR="0018751E" w:rsidRPr="006F0725">
        <w:rPr>
          <w:rFonts w:ascii="Times New Roman" w:hAnsi="Times New Roman" w:cs="Times New Roman"/>
          <w:i/>
        </w:rPr>
        <w:t>h</w:t>
      </w:r>
      <w:r w:rsidR="00CF6457" w:rsidRPr="006F0725">
        <w:rPr>
          <w:rFonts w:ascii="Times New Roman" w:hAnsi="Times New Roman" w:cs="Times New Roman"/>
          <w:i/>
        </w:rPr>
        <w:t>ead of Club</w:t>
      </w:r>
      <w:r w:rsidR="00BC661E" w:rsidRPr="006F0725">
        <w:rPr>
          <w:rFonts w:ascii="Times New Roman" w:hAnsi="Times New Roman" w:cs="Times New Roman"/>
          <w:b/>
          <w:i/>
        </w:rPr>
        <w:tab/>
      </w:r>
      <w:r w:rsidRPr="006F0725">
        <w:rPr>
          <w:rFonts w:ascii="Times New Roman" w:hAnsi="Times New Roman" w:cs="Times New Roman"/>
          <w:i/>
        </w:rPr>
        <w:t xml:space="preserve">Bishops University </w:t>
      </w:r>
      <w:r w:rsidR="00BC661E" w:rsidRPr="006F0725">
        <w:rPr>
          <w:rFonts w:ascii="Times New Roman" w:hAnsi="Times New Roman" w:cs="Times New Roman"/>
        </w:rPr>
        <w:t>March 2018 – March 202</w:t>
      </w:r>
      <w:r w:rsidR="00BC661E" w:rsidRPr="006F0725">
        <w:rPr>
          <w:rFonts w:ascii="Times New Roman" w:hAnsi="Times New Roman" w:cs="Times New Roman"/>
          <w:i/>
        </w:rPr>
        <w:t>0</w:t>
      </w:r>
    </w:p>
    <w:p w14:paraId="50C307B7" w14:textId="082C8730" w:rsidR="00745EFD" w:rsidRPr="006F0725" w:rsidRDefault="00DF5EF9" w:rsidP="006C318B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  <w:r w:rsidRPr="006F0725">
        <w:rPr>
          <w:rFonts w:ascii="Times New Roman" w:hAnsi="Times New Roman" w:cs="Times New Roman"/>
          <w:b/>
        </w:rPr>
        <w:t>Practicum</w:t>
      </w:r>
      <w:r w:rsidRPr="006F0725">
        <w:rPr>
          <w:rFonts w:ascii="Times New Roman" w:hAnsi="Times New Roman" w:cs="Times New Roman"/>
        </w:rPr>
        <w:t xml:space="preserve">, </w:t>
      </w:r>
      <w:r w:rsidR="000959B5" w:rsidRPr="006F0725">
        <w:rPr>
          <w:rFonts w:ascii="Times New Roman" w:hAnsi="Times New Roman" w:cs="Times New Roman"/>
          <w:i/>
        </w:rPr>
        <w:t>Assisted at Grace Village Retirement Home</w:t>
      </w:r>
      <w:r w:rsidR="006F5A8E" w:rsidRPr="006F0725">
        <w:rPr>
          <w:rFonts w:ascii="Times New Roman" w:hAnsi="Times New Roman" w:cs="Times New Roman"/>
        </w:rPr>
        <w:tab/>
      </w:r>
      <w:r w:rsidRPr="006F0725">
        <w:rPr>
          <w:rFonts w:ascii="Times New Roman" w:hAnsi="Times New Roman" w:cs="Times New Roman"/>
          <w:i/>
        </w:rPr>
        <w:t>Bishops University</w:t>
      </w:r>
      <w:r w:rsidR="006F5A8E" w:rsidRPr="006F0725">
        <w:rPr>
          <w:rFonts w:ascii="Times New Roman" w:hAnsi="Times New Roman" w:cs="Times New Roman"/>
          <w:i/>
        </w:rPr>
        <w:t xml:space="preserve">, </w:t>
      </w:r>
      <w:r w:rsidR="006F5A8E" w:rsidRPr="006F0725">
        <w:rPr>
          <w:rFonts w:ascii="Times New Roman" w:hAnsi="Times New Roman" w:cs="Times New Roman"/>
        </w:rPr>
        <w:t>August – December 2017</w:t>
      </w:r>
      <w:r w:rsidR="00A5416C" w:rsidRPr="006F0725">
        <w:rPr>
          <w:rFonts w:ascii="Times New Roman" w:hAnsi="Times New Roman" w:cs="Times New Roman"/>
        </w:rPr>
        <w:t xml:space="preserve"> </w:t>
      </w:r>
    </w:p>
    <w:sectPr w:rsidR="00745EFD" w:rsidRPr="006F0725" w:rsidSect="003E40F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0FC3EC7" w16cex:dateUtc="2023-02-07T21:18:21.13Z">
    <w16cex:extLst>
      <w16:ext w16:uri="{CE6994B0-6A32-4C9F-8C6B-6E91EDA988CE}">
        <cr:reactions xmlns:cr="http://schemas.microsoft.com/office/comments/2020/reactions">
          <cr:reaction reactionType="1">
            <cr:reactionInfo dateUtc="2023-02-08T17:45:15.012Z">
              <cr:user userId="S::hseguin@iastate.edu::5f2be375-b4aa-4da0-8866-92dea86f4eca" userProvider="AD" userName="Seguin, Hugo [PSYCH]"/>
            </cr:reactionInfo>
          </cr:reaction>
        </cr:reactions>
      </w16:ext>
    </w16cex:extLst>
  </w16cex:commentExtensible>
  <w16cex:commentExtensible w16cex:durableId="2B9BBA25" w16cex:dateUtc="2023-02-07T21:20:19.432Z"/>
  <w16cex:commentExtensible w16cex:durableId="71ACA206" w16cex:dateUtc="2023-02-07T21:20:47.608Z"/>
  <w16cex:commentExtensible w16cex:durableId="4E82CCF2" w16cex:dateUtc="2023-02-07T21:21:51.943Z"/>
  <w16cex:commentExtensible w16cex:durableId="02885F13" w16cex:dateUtc="2023-02-07T21:22:23.284Z"/>
  <w16cex:commentExtensible w16cex:durableId="1DF73FFB" w16cex:dateUtc="2023-02-07T21:22:59.605Z"/>
  <w16cex:commentExtensible w16cex:durableId="13860A53" w16cex:dateUtc="2023-02-07T21:25:21.741Z"/>
  <w16cex:commentExtensible w16cex:durableId="41F54B50" w16cex:dateUtc="2023-02-07T21:32:25.479Z"/>
  <w16cex:commentExtensible w16cex:durableId="462AF18B" w16cex:dateUtc="2023-02-07T21:55:58.542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57DB"/>
    <w:multiLevelType w:val="multilevel"/>
    <w:tmpl w:val="7814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C16BC"/>
    <w:multiLevelType w:val="multilevel"/>
    <w:tmpl w:val="E19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C1388"/>
    <w:multiLevelType w:val="hybridMultilevel"/>
    <w:tmpl w:val="E11C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C6863"/>
    <w:multiLevelType w:val="hybridMultilevel"/>
    <w:tmpl w:val="CE9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04CF"/>
    <w:multiLevelType w:val="multilevel"/>
    <w:tmpl w:val="739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24004A"/>
    <w:multiLevelType w:val="multilevel"/>
    <w:tmpl w:val="958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B82F03"/>
    <w:multiLevelType w:val="hybridMultilevel"/>
    <w:tmpl w:val="5F78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7069"/>
    <w:multiLevelType w:val="hybridMultilevel"/>
    <w:tmpl w:val="820C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80778"/>
    <w:multiLevelType w:val="multilevel"/>
    <w:tmpl w:val="67DC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D03C95"/>
    <w:multiLevelType w:val="hybridMultilevel"/>
    <w:tmpl w:val="A6BAB7C8"/>
    <w:lvl w:ilvl="0" w:tplc="2340C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E0806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D06B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3EA2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22AB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0DAE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EAA1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AB6E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E98C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5AF541D3"/>
    <w:multiLevelType w:val="multilevel"/>
    <w:tmpl w:val="0CE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F61503"/>
    <w:multiLevelType w:val="multilevel"/>
    <w:tmpl w:val="875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9F71E2"/>
    <w:multiLevelType w:val="hybridMultilevel"/>
    <w:tmpl w:val="531E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rgert, Elizabeth V [LASAS]">
    <w15:presenceInfo w15:providerId="AD" w15:userId="S::ehergert@iastate.edu::0b0a6d9b-c02a-4f6e-aa97-26d136878e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wMjAwNDcytDC1MDZR0lEKTi0uzszPAykwqgUAbxodsywAAAA="/>
  </w:docVars>
  <w:rsids>
    <w:rsidRoot w:val="00251D79"/>
    <w:rsid w:val="00001630"/>
    <w:rsid w:val="000202E9"/>
    <w:rsid w:val="00053F3F"/>
    <w:rsid w:val="000622EA"/>
    <w:rsid w:val="00084AEE"/>
    <w:rsid w:val="00086BFF"/>
    <w:rsid w:val="000920DA"/>
    <w:rsid w:val="000959B5"/>
    <w:rsid w:val="000A0977"/>
    <w:rsid w:val="000B5D4E"/>
    <w:rsid w:val="000C3A16"/>
    <w:rsid w:val="000C75C9"/>
    <w:rsid w:val="000E064D"/>
    <w:rsid w:val="000E6C93"/>
    <w:rsid w:val="000F55CB"/>
    <w:rsid w:val="00103E31"/>
    <w:rsid w:val="00104C14"/>
    <w:rsid w:val="0010541C"/>
    <w:rsid w:val="00111759"/>
    <w:rsid w:val="001227FE"/>
    <w:rsid w:val="00144D60"/>
    <w:rsid w:val="0018501C"/>
    <w:rsid w:val="0018751E"/>
    <w:rsid w:val="00190D14"/>
    <w:rsid w:val="00195509"/>
    <w:rsid w:val="0019672B"/>
    <w:rsid w:val="00197E01"/>
    <w:rsid w:val="001B1699"/>
    <w:rsid w:val="001E0A2C"/>
    <w:rsid w:val="001E0F82"/>
    <w:rsid w:val="001E6DDA"/>
    <w:rsid w:val="001F31DD"/>
    <w:rsid w:val="002004C6"/>
    <w:rsid w:val="0020149A"/>
    <w:rsid w:val="0021566F"/>
    <w:rsid w:val="0022183D"/>
    <w:rsid w:val="002238CB"/>
    <w:rsid w:val="00235FC1"/>
    <w:rsid w:val="00247E36"/>
    <w:rsid w:val="00250E59"/>
    <w:rsid w:val="00251D79"/>
    <w:rsid w:val="002773A8"/>
    <w:rsid w:val="0028079C"/>
    <w:rsid w:val="0028134E"/>
    <w:rsid w:val="00281833"/>
    <w:rsid w:val="00286454"/>
    <w:rsid w:val="00290567"/>
    <w:rsid w:val="002A0010"/>
    <w:rsid w:val="002A2195"/>
    <w:rsid w:val="002B1ED8"/>
    <w:rsid w:val="002B623C"/>
    <w:rsid w:val="002C252C"/>
    <w:rsid w:val="002C3BBC"/>
    <w:rsid w:val="002D029E"/>
    <w:rsid w:val="002E1F90"/>
    <w:rsid w:val="002E3008"/>
    <w:rsid w:val="002F04A2"/>
    <w:rsid w:val="002F1DDF"/>
    <w:rsid w:val="002F3AD0"/>
    <w:rsid w:val="002F761E"/>
    <w:rsid w:val="002F7F09"/>
    <w:rsid w:val="003011D7"/>
    <w:rsid w:val="00315BD6"/>
    <w:rsid w:val="0031778A"/>
    <w:rsid w:val="0032393A"/>
    <w:rsid w:val="003258BD"/>
    <w:rsid w:val="00330047"/>
    <w:rsid w:val="00336F1A"/>
    <w:rsid w:val="00340DBF"/>
    <w:rsid w:val="00350766"/>
    <w:rsid w:val="003572D7"/>
    <w:rsid w:val="0039419B"/>
    <w:rsid w:val="003B0B57"/>
    <w:rsid w:val="003B0DAD"/>
    <w:rsid w:val="003B20E4"/>
    <w:rsid w:val="003D27F0"/>
    <w:rsid w:val="003D6F1E"/>
    <w:rsid w:val="003E0ED0"/>
    <w:rsid w:val="003E3F45"/>
    <w:rsid w:val="003E40F3"/>
    <w:rsid w:val="003F5941"/>
    <w:rsid w:val="00403A15"/>
    <w:rsid w:val="0041453C"/>
    <w:rsid w:val="00435BB1"/>
    <w:rsid w:val="00440FC5"/>
    <w:rsid w:val="00445B4E"/>
    <w:rsid w:val="00455B9F"/>
    <w:rsid w:val="004937F5"/>
    <w:rsid w:val="004C1843"/>
    <w:rsid w:val="004D083C"/>
    <w:rsid w:val="004D118F"/>
    <w:rsid w:val="004D573E"/>
    <w:rsid w:val="0052083C"/>
    <w:rsid w:val="00522CA0"/>
    <w:rsid w:val="00525246"/>
    <w:rsid w:val="0053641D"/>
    <w:rsid w:val="00541C01"/>
    <w:rsid w:val="005453BF"/>
    <w:rsid w:val="00566E15"/>
    <w:rsid w:val="005707C6"/>
    <w:rsid w:val="005714B9"/>
    <w:rsid w:val="0059093B"/>
    <w:rsid w:val="005A1929"/>
    <w:rsid w:val="005B6191"/>
    <w:rsid w:val="005C4456"/>
    <w:rsid w:val="005D20B8"/>
    <w:rsid w:val="005F03E1"/>
    <w:rsid w:val="0060257F"/>
    <w:rsid w:val="0061352A"/>
    <w:rsid w:val="006239C9"/>
    <w:rsid w:val="00637EDC"/>
    <w:rsid w:val="00642C34"/>
    <w:rsid w:val="00644A5D"/>
    <w:rsid w:val="00646AE8"/>
    <w:rsid w:val="0065379D"/>
    <w:rsid w:val="00663643"/>
    <w:rsid w:val="006A71C9"/>
    <w:rsid w:val="006C318B"/>
    <w:rsid w:val="006F0725"/>
    <w:rsid w:val="006F5A8E"/>
    <w:rsid w:val="00724B8F"/>
    <w:rsid w:val="00730F3D"/>
    <w:rsid w:val="00745EFD"/>
    <w:rsid w:val="00755CFB"/>
    <w:rsid w:val="00772F39"/>
    <w:rsid w:val="00780238"/>
    <w:rsid w:val="007A77BD"/>
    <w:rsid w:val="007D34FF"/>
    <w:rsid w:val="007D6C93"/>
    <w:rsid w:val="0080096C"/>
    <w:rsid w:val="0080620C"/>
    <w:rsid w:val="008314FE"/>
    <w:rsid w:val="0085131E"/>
    <w:rsid w:val="00855B4F"/>
    <w:rsid w:val="0087425E"/>
    <w:rsid w:val="00875DDB"/>
    <w:rsid w:val="008846D3"/>
    <w:rsid w:val="00890D22"/>
    <w:rsid w:val="008C324C"/>
    <w:rsid w:val="008C3375"/>
    <w:rsid w:val="008D6C62"/>
    <w:rsid w:val="0090340E"/>
    <w:rsid w:val="0091585E"/>
    <w:rsid w:val="009203BC"/>
    <w:rsid w:val="00922821"/>
    <w:rsid w:val="00927467"/>
    <w:rsid w:val="009570F1"/>
    <w:rsid w:val="00960D7C"/>
    <w:rsid w:val="009655AE"/>
    <w:rsid w:val="0097753A"/>
    <w:rsid w:val="0097753D"/>
    <w:rsid w:val="0098095F"/>
    <w:rsid w:val="0099386D"/>
    <w:rsid w:val="009B23A5"/>
    <w:rsid w:val="009C07B8"/>
    <w:rsid w:val="009C43CB"/>
    <w:rsid w:val="009D4A97"/>
    <w:rsid w:val="009D5534"/>
    <w:rsid w:val="009E7AC6"/>
    <w:rsid w:val="009E7B56"/>
    <w:rsid w:val="009F581B"/>
    <w:rsid w:val="009F6C2F"/>
    <w:rsid w:val="00A10A4A"/>
    <w:rsid w:val="00A1695D"/>
    <w:rsid w:val="00A32251"/>
    <w:rsid w:val="00A52E77"/>
    <w:rsid w:val="00A5416C"/>
    <w:rsid w:val="00A54C03"/>
    <w:rsid w:val="00A616CC"/>
    <w:rsid w:val="00A700F0"/>
    <w:rsid w:val="00A710B7"/>
    <w:rsid w:val="00A87034"/>
    <w:rsid w:val="00A93222"/>
    <w:rsid w:val="00A96753"/>
    <w:rsid w:val="00AA0797"/>
    <w:rsid w:val="00AA4B60"/>
    <w:rsid w:val="00AB41CD"/>
    <w:rsid w:val="00AD1045"/>
    <w:rsid w:val="00AF54A5"/>
    <w:rsid w:val="00B10E47"/>
    <w:rsid w:val="00B16DA1"/>
    <w:rsid w:val="00B22E3C"/>
    <w:rsid w:val="00B34B9D"/>
    <w:rsid w:val="00B41666"/>
    <w:rsid w:val="00B4761A"/>
    <w:rsid w:val="00B8353F"/>
    <w:rsid w:val="00BA0841"/>
    <w:rsid w:val="00BA5EEC"/>
    <w:rsid w:val="00BC661E"/>
    <w:rsid w:val="00BD389D"/>
    <w:rsid w:val="00BE5B61"/>
    <w:rsid w:val="00C05972"/>
    <w:rsid w:val="00C07370"/>
    <w:rsid w:val="00C15BA7"/>
    <w:rsid w:val="00C310F7"/>
    <w:rsid w:val="00C37975"/>
    <w:rsid w:val="00C42A33"/>
    <w:rsid w:val="00C60170"/>
    <w:rsid w:val="00C73AA6"/>
    <w:rsid w:val="00C73E05"/>
    <w:rsid w:val="00C91A8E"/>
    <w:rsid w:val="00CA17FF"/>
    <w:rsid w:val="00CC19BD"/>
    <w:rsid w:val="00CC2306"/>
    <w:rsid w:val="00CD5CC7"/>
    <w:rsid w:val="00CE2653"/>
    <w:rsid w:val="00CF396A"/>
    <w:rsid w:val="00CF6457"/>
    <w:rsid w:val="00D0479A"/>
    <w:rsid w:val="00D0579A"/>
    <w:rsid w:val="00D10A99"/>
    <w:rsid w:val="00D23446"/>
    <w:rsid w:val="00D479F7"/>
    <w:rsid w:val="00D52061"/>
    <w:rsid w:val="00D63EB5"/>
    <w:rsid w:val="00D7418E"/>
    <w:rsid w:val="00D84B67"/>
    <w:rsid w:val="00D92A6A"/>
    <w:rsid w:val="00D97897"/>
    <w:rsid w:val="00DC2059"/>
    <w:rsid w:val="00DC56E3"/>
    <w:rsid w:val="00DD2471"/>
    <w:rsid w:val="00DF25CC"/>
    <w:rsid w:val="00DF5EF9"/>
    <w:rsid w:val="00DF649E"/>
    <w:rsid w:val="00E12C04"/>
    <w:rsid w:val="00E1417F"/>
    <w:rsid w:val="00E26EB3"/>
    <w:rsid w:val="00E34812"/>
    <w:rsid w:val="00E418D0"/>
    <w:rsid w:val="00E57546"/>
    <w:rsid w:val="00E61552"/>
    <w:rsid w:val="00E65E49"/>
    <w:rsid w:val="00E6790A"/>
    <w:rsid w:val="00E80A48"/>
    <w:rsid w:val="00EA2526"/>
    <w:rsid w:val="00EB4197"/>
    <w:rsid w:val="00EB4D1C"/>
    <w:rsid w:val="00ED0D62"/>
    <w:rsid w:val="00EE03CD"/>
    <w:rsid w:val="00EF054D"/>
    <w:rsid w:val="00EF53A2"/>
    <w:rsid w:val="00F436BA"/>
    <w:rsid w:val="00F61149"/>
    <w:rsid w:val="00FA459A"/>
    <w:rsid w:val="00FD5BC4"/>
    <w:rsid w:val="00FD5E22"/>
    <w:rsid w:val="00FE362C"/>
    <w:rsid w:val="00FE7AA0"/>
    <w:rsid w:val="00FF7E74"/>
    <w:rsid w:val="0338402F"/>
    <w:rsid w:val="1096CB51"/>
    <w:rsid w:val="21143490"/>
    <w:rsid w:val="26BA52C3"/>
    <w:rsid w:val="280709ED"/>
    <w:rsid w:val="280AD341"/>
    <w:rsid w:val="339C6D33"/>
    <w:rsid w:val="38DAD7AD"/>
    <w:rsid w:val="56E6B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E35A"/>
  <w15:chartTrackingRefBased/>
  <w15:docId w15:val="{6F5395A9-52B4-4314-983D-26C57E8C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E3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F7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F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0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1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5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E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60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ugosegui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230bf40a03784321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b0abd4-8023-45f5-a5ee-aa249fa4657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CA9F9E9C6645B09E4C4923447117" ma:contentTypeVersion="16" ma:contentTypeDescription="Create a new document." ma:contentTypeScope="" ma:versionID="2c690893d3ca1a85cae73a1d38f72116">
  <xsd:schema xmlns:xsd="http://www.w3.org/2001/XMLSchema" xmlns:xs="http://www.w3.org/2001/XMLSchema" xmlns:p="http://schemas.microsoft.com/office/2006/metadata/properties" xmlns:ns3="16b0abd4-8023-45f5-a5ee-aa249fa46574" xmlns:ns4="60e32f5f-9fcc-439d-9f3d-421752b6bb06" targetNamespace="http://schemas.microsoft.com/office/2006/metadata/properties" ma:root="true" ma:fieldsID="246e555fa96a44e48684bbbd9749c3c5" ns3:_="" ns4:_="">
    <xsd:import namespace="16b0abd4-8023-45f5-a5ee-aa249fa46574"/>
    <xsd:import namespace="60e32f5f-9fcc-439d-9f3d-421752b6bb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0abd4-8023-45f5-a5ee-aa249fa46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32f5f-9fcc-439d-9f3d-421752b6bb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DFD65-8539-407F-868C-01426F753B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FAA762-0F52-4B19-8723-2152895FCC1F}">
  <ds:schemaRefs>
    <ds:schemaRef ds:uri="http://schemas.microsoft.com/office/2006/metadata/properties"/>
    <ds:schemaRef ds:uri="http://www.w3.org/XML/1998/namespace"/>
    <ds:schemaRef ds:uri="http://purl.org/dc/dcmitype/"/>
    <ds:schemaRef ds:uri="60e32f5f-9fcc-439d-9f3d-421752b6bb06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16b0abd4-8023-45f5-a5ee-aa249fa46574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944370C-8141-435F-9F7A-558988FA3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0abd4-8023-45f5-a5ee-aa249fa46574"/>
    <ds:schemaRef ds:uri="60e32f5f-9fcc-439d-9f3d-421752b6b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Brow, Tessa [LASAS]</dc:creator>
  <cp:keywords/>
  <dc:description/>
  <cp:lastModifiedBy>Seguin, Hugo [PSYCH]</cp:lastModifiedBy>
  <cp:revision>14</cp:revision>
  <dcterms:created xsi:type="dcterms:W3CDTF">2023-02-08T17:49:00Z</dcterms:created>
  <dcterms:modified xsi:type="dcterms:W3CDTF">2023-03-03T15:57:00Z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0x010100C896CA9F9E9C6645B09E4C4923447117</vt:lpwstr>
  </property>
</Properties>
</file>